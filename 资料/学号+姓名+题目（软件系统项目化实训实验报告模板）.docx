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7CADE" w14:textId="77777777" w:rsidR="00B9271D" w:rsidRDefault="00B9271D" w:rsidP="00B9271D">
      <w:pPr>
        <w:ind w:firstLine="1040"/>
        <w:jc w:val="center"/>
        <w:rPr>
          <w:rFonts w:ascii="黑体" w:eastAsia="黑体"/>
          <w:b/>
          <w:sz w:val="72"/>
          <w:szCs w:val="72"/>
        </w:rPr>
      </w:pPr>
      <w:r>
        <w:rPr>
          <w:rFonts w:asciiTheme="minorEastAsia" w:eastAsiaTheme="minorEastAsia" w:hAnsiTheme="minorEastAsia" w:cstheme="minorEastAsia" w:hint="eastAsia"/>
          <w:bCs/>
          <w:noProof/>
          <w:sz w:val="52"/>
          <w:szCs w:val="52"/>
        </w:rPr>
        <w:drawing>
          <wp:anchor distT="0" distB="0" distL="114300" distR="114300" simplePos="0" relativeHeight="251659264" behindDoc="0" locked="0" layoutInCell="1" allowOverlap="1" wp14:anchorId="534BD49A" wp14:editId="1F280784">
            <wp:simplePos x="0" y="0"/>
            <wp:positionH relativeFrom="margin">
              <wp:posOffset>894080</wp:posOffset>
            </wp:positionH>
            <wp:positionV relativeFrom="margin">
              <wp:posOffset>99060</wp:posOffset>
            </wp:positionV>
            <wp:extent cx="3789680" cy="822960"/>
            <wp:effectExtent l="0" t="0" r="1270" b="0"/>
            <wp:wrapSquare wrapText="bothSides"/>
            <wp:docPr id="5" name="图片 5" descr="附件二：重庆移通学院标识通用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附件二：重庆移通学院标识通用版"/>
                    <pic:cNvPicPr>
                      <a:picLocks noChangeAspect="1"/>
                    </pic:cNvPicPr>
                  </pic:nvPicPr>
                  <pic:blipFill>
                    <a:blip r:embed="rId8"/>
                    <a:stretch>
                      <a:fillRect/>
                    </a:stretch>
                  </pic:blipFill>
                  <pic:spPr>
                    <a:xfrm>
                      <a:off x="0" y="0"/>
                      <a:ext cx="3789680" cy="822960"/>
                    </a:xfrm>
                    <a:prstGeom prst="rect">
                      <a:avLst/>
                    </a:prstGeom>
                  </pic:spPr>
                </pic:pic>
              </a:graphicData>
            </a:graphic>
          </wp:anchor>
        </w:drawing>
      </w:r>
    </w:p>
    <w:p w14:paraId="4D6E9611" w14:textId="77777777" w:rsidR="00B9271D" w:rsidRDefault="00B9271D" w:rsidP="00B9271D">
      <w:pPr>
        <w:widowControl/>
        <w:ind w:firstLine="1440"/>
        <w:jc w:val="left"/>
        <w:rPr>
          <w:rFonts w:asciiTheme="minorEastAsia" w:eastAsiaTheme="minorEastAsia" w:hAnsiTheme="minorEastAsia" w:cstheme="minorEastAsia"/>
          <w:b/>
          <w:bCs/>
          <w:sz w:val="72"/>
          <w:szCs w:val="72"/>
        </w:rPr>
      </w:pPr>
    </w:p>
    <w:p w14:paraId="13EDD888" w14:textId="77777777" w:rsidR="00B9271D" w:rsidRDefault="00B9271D" w:rsidP="00B9271D">
      <w:pPr>
        <w:spacing w:line="800" w:lineRule="exact"/>
        <w:ind w:firstLine="1040"/>
        <w:jc w:val="center"/>
        <w:rPr>
          <w:rFonts w:asciiTheme="minorEastAsia" w:eastAsiaTheme="minorEastAsia" w:hAnsiTheme="minorEastAsia" w:cstheme="minorEastAsia"/>
          <w:b/>
          <w:bCs/>
          <w:sz w:val="52"/>
          <w:szCs w:val="52"/>
        </w:rPr>
      </w:pPr>
      <w:r>
        <w:rPr>
          <w:rFonts w:asciiTheme="minorEastAsia" w:eastAsiaTheme="minorEastAsia" w:hAnsiTheme="minorEastAsia" w:cstheme="minorEastAsia" w:hint="eastAsia"/>
          <w:b/>
          <w:bCs/>
          <w:sz w:val="52"/>
          <w:szCs w:val="52"/>
        </w:rPr>
        <w:t>课程设计报告</w:t>
      </w:r>
    </w:p>
    <w:p w14:paraId="2698A071" w14:textId="77777777" w:rsidR="00B9271D" w:rsidRDefault="00B9271D" w:rsidP="00B9271D">
      <w:pPr>
        <w:spacing w:line="600" w:lineRule="exact"/>
        <w:ind w:firstLine="720"/>
        <w:jc w:val="center"/>
        <w:rPr>
          <w:rFonts w:asciiTheme="minorEastAsia" w:eastAsiaTheme="minorEastAsia" w:hAnsiTheme="minorEastAsia" w:cstheme="minorEastAsia"/>
          <w:b/>
          <w:bCs/>
          <w:sz w:val="36"/>
          <w:szCs w:val="36"/>
        </w:rPr>
      </w:pPr>
    </w:p>
    <w:tbl>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0" w:author="fenglong zhao" w:date="2023-09-03T10:25:00Z">
          <w:tblPr>
            <w:tblStyle w:val="a7"/>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357"/>
        <w:gridCol w:w="6165"/>
        <w:tblGridChange w:id="1">
          <w:tblGrid>
            <w:gridCol w:w="2357"/>
            <w:gridCol w:w="6165"/>
          </w:tblGrid>
        </w:tblGridChange>
      </w:tblGrid>
      <w:tr w:rsidR="00B9271D" w14:paraId="584C50EF" w14:textId="77777777" w:rsidTr="00395477">
        <w:trPr>
          <w:trHeight w:val="850"/>
          <w:trPrChange w:id="2" w:author="fenglong zhao" w:date="2023-09-03T10:25:00Z">
            <w:trPr>
              <w:trHeight w:val="850"/>
            </w:trPr>
          </w:trPrChange>
        </w:trPr>
        <w:tc>
          <w:tcPr>
            <w:tcW w:w="2357" w:type="dxa"/>
            <w:tcPrChange w:id="3" w:author="fenglong zhao" w:date="2023-09-03T10:25:00Z">
              <w:tcPr>
                <w:tcW w:w="2357" w:type="dxa"/>
              </w:tcPr>
            </w:tcPrChange>
          </w:tcPr>
          <w:p w14:paraId="484FCA05" w14:textId="77777777" w:rsidR="00B9271D" w:rsidRDefault="00B9271D" w:rsidP="00395477">
            <w:pPr>
              <w:spacing w:after="72"/>
              <w:ind w:firstLine="643"/>
              <w:jc w:val="center"/>
              <w:rPr>
                <w:rFonts w:ascii="宋体" w:hAnsi="宋体" w:cs="宋体"/>
                <w:b/>
                <w:bCs/>
                <w:szCs w:val="28"/>
                <w:u w:val="single"/>
              </w:rPr>
            </w:pPr>
            <w:r>
              <w:rPr>
                <w:rFonts w:ascii="宋体" w:hAnsi="宋体" w:cs="宋体" w:hint="eastAsia"/>
                <w:b/>
                <w:bCs/>
                <w:sz w:val="32"/>
                <w:szCs w:val="28"/>
              </w:rPr>
              <w:t>课程名称</w:t>
            </w:r>
          </w:p>
        </w:tc>
        <w:tc>
          <w:tcPr>
            <w:tcW w:w="6165" w:type="dxa"/>
            <w:vAlign w:val="center"/>
            <w:tcPrChange w:id="4" w:author="fenglong zhao" w:date="2023-09-03T10:25:00Z">
              <w:tcPr>
                <w:tcW w:w="6165" w:type="dxa"/>
              </w:tcPr>
            </w:tcPrChange>
          </w:tcPr>
          <w:p w14:paraId="3805F9C8" w14:textId="77777777" w:rsidR="00B9271D" w:rsidRDefault="00B9271D">
            <w:pPr>
              <w:spacing w:after="72"/>
              <w:ind w:firstLine="560"/>
              <w:jc w:val="center"/>
              <w:rPr>
                <w:rFonts w:ascii="宋体" w:hAnsi="宋体" w:cs="宋体"/>
                <w:sz w:val="28"/>
              </w:rPr>
              <w:pPrChange w:id="5" w:author="fenglong zhao" w:date="2023-09-03T10:25:00Z">
                <w:pPr>
                  <w:spacing w:after="72"/>
                  <w:ind w:firstLine="560"/>
                </w:pPr>
              </w:pPrChange>
            </w:pPr>
            <w:ins w:id="6" w:author="fenglong zhao" w:date="2023-09-03T10:24:00Z">
              <w:r>
                <w:rPr>
                  <w:rFonts w:ascii="宋体" w:hAnsi="宋体" w:cs="宋体" w:hint="eastAsia"/>
                  <w:sz w:val="28"/>
                </w:rPr>
                <w:t>软件系统项目化实训</w:t>
              </w:r>
            </w:ins>
          </w:p>
        </w:tc>
      </w:tr>
      <w:tr w:rsidR="00B9271D" w14:paraId="28C252A2" w14:textId="77777777" w:rsidTr="00395477">
        <w:trPr>
          <w:trHeight w:val="850"/>
          <w:trPrChange w:id="7" w:author="fenglong zhao" w:date="2023-09-03T10:25:00Z">
            <w:trPr>
              <w:trHeight w:val="850"/>
            </w:trPr>
          </w:trPrChange>
        </w:trPr>
        <w:tc>
          <w:tcPr>
            <w:tcW w:w="2357" w:type="dxa"/>
            <w:tcPrChange w:id="8" w:author="fenglong zhao" w:date="2023-09-03T10:25:00Z">
              <w:tcPr>
                <w:tcW w:w="2357" w:type="dxa"/>
              </w:tcPr>
            </w:tcPrChange>
          </w:tcPr>
          <w:p w14:paraId="02C9D484" w14:textId="77777777" w:rsidR="00B9271D" w:rsidRDefault="00B9271D" w:rsidP="00395477">
            <w:pPr>
              <w:spacing w:after="72"/>
              <w:ind w:firstLine="643"/>
              <w:jc w:val="center"/>
              <w:rPr>
                <w:rFonts w:ascii="宋体" w:hAnsi="宋体" w:cs="宋体"/>
                <w:b/>
                <w:bCs/>
                <w:szCs w:val="28"/>
              </w:rPr>
            </w:pPr>
            <w:r>
              <w:rPr>
                <w:rFonts w:ascii="宋体" w:hAnsi="宋体" w:cs="宋体" w:hint="eastAsia"/>
                <w:b/>
                <w:bCs/>
                <w:sz w:val="32"/>
                <w:szCs w:val="28"/>
              </w:rPr>
              <w:t>题    目</w:t>
            </w:r>
          </w:p>
        </w:tc>
        <w:tc>
          <w:tcPr>
            <w:tcW w:w="6165" w:type="dxa"/>
            <w:vAlign w:val="center"/>
            <w:tcPrChange w:id="9" w:author="fenglong zhao" w:date="2023-09-03T10:25:00Z">
              <w:tcPr>
                <w:tcW w:w="6165" w:type="dxa"/>
              </w:tcPr>
            </w:tcPrChange>
          </w:tcPr>
          <w:p w14:paraId="13EA90D1" w14:textId="77777777" w:rsidR="00B9271D" w:rsidRDefault="00B9271D">
            <w:pPr>
              <w:spacing w:after="72"/>
              <w:ind w:firstLine="560"/>
              <w:jc w:val="center"/>
              <w:rPr>
                <w:rFonts w:ascii="宋体" w:hAnsi="宋体" w:cs="宋体"/>
                <w:sz w:val="28"/>
              </w:rPr>
              <w:pPrChange w:id="10" w:author="fenglong zhao" w:date="2023-09-03T10:25:00Z">
                <w:pPr>
                  <w:spacing w:after="72"/>
                  <w:ind w:firstLine="560"/>
                </w:pPr>
              </w:pPrChange>
            </w:pPr>
            <w:r>
              <w:rPr>
                <w:rFonts w:ascii="宋体" w:hAnsi="宋体" w:cs="宋体" w:hint="eastAsia"/>
                <w:sz w:val="28"/>
              </w:rPr>
              <w:t>（居中，宋体，四号）</w:t>
            </w:r>
          </w:p>
        </w:tc>
      </w:tr>
      <w:tr w:rsidR="00B9271D" w14:paraId="70FFC38A" w14:textId="77777777" w:rsidTr="00395477">
        <w:trPr>
          <w:trHeight w:val="850"/>
          <w:trPrChange w:id="11" w:author="fenglong zhao" w:date="2023-09-03T10:25:00Z">
            <w:trPr>
              <w:trHeight w:val="850"/>
            </w:trPr>
          </w:trPrChange>
        </w:trPr>
        <w:tc>
          <w:tcPr>
            <w:tcW w:w="2357" w:type="dxa"/>
            <w:tcPrChange w:id="12" w:author="fenglong zhao" w:date="2023-09-03T10:25:00Z">
              <w:tcPr>
                <w:tcW w:w="2357" w:type="dxa"/>
              </w:tcPr>
            </w:tcPrChange>
          </w:tcPr>
          <w:p w14:paraId="41E8DDE1" w14:textId="77777777" w:rsidR="00B9271D" w:rsidRDefault="00B9271D" w:rsidP="00395477">
            <w:pPr>
              <w:spacing w:after="72"/>
              <w:ind w:firstLine="643"/>
              <w:jc w:val="center"/>
              <w:rPr>
                <w:rFonts w:ascii="宋体" w:hAnsi="宋体" w:cs="宋体"/>
                <w:b/>
                <w:bCs/>
                <w:szCs w:val="28"/>
                <w:u w:val="single"/>
              </w:rPr>
            </w:pPr>
            <w:r>
              <w:rPr>
                <w:rFonts w:ascii="宋体" w:hAnsi="宋体" w:cs="宋体" w:hint="eastAsia"/>
                <w:b/>
                <w:bCs/>
                <w:sz w:val="32"/>
                <w:szCs w:val="28"/>
              </w:rPr>
              <w:t>学    院</w:t>
            </w:r>
          </w:p>
        </w:tc>
        <w:tc>
          <w:tcPr>
            <w:tcW w:w="6165" w:type="dxa"/>
            <w:vAlign w:val="center"/>
            <w:tcPrChange w:id="13" w:author="fenglong zhao" w:date="2023-09-03T10:25:00Z">
              <w:tcPr>
                <w:tcW w:w="6165" w:type="dxa"/>
              </w:tcPr>
            </w:tcPrChange>
          </w:tcPr>
          <w:p w14:paraId="1D94D017" w14:textId="77777777" w:rsidR="00B9271D" w:rsidRDefault="00B9271D">
            <w:pPr>
              <w:spacing w:after="72"/>
              <w:ind w:firstLine="560"/>
              <w:jc w:val="center"/>
              <w:rPr>
                <w:rFonts w:ascii="宋体" w:hAnsi="宋体" w:cs="宋体"/>
                <w:b/>
                <w:bCs/>
                <w:sz w:val="28"/>
              </w:rPr>
              <w:pPrChange w:id="14" w:author="fenglong zhao" w:date="2023-09-03T10:25:00Z">
                <w:pPr>
                  <w:spacing w:after="72"/>
                  <w:ind w:firstLine="560"/>
                </w:pPr>
              </w:pPrChange>
            </w:pPr>
            <w:r>
              <w:rPr>
                <w:rFonts w:ascii="宋体" w:hAnsi="宋体" w:cs="宋体" w:hint="eastAsia"/>
                <w:sz w:val="28"/>
              </w:rPr>
              <w:t>（学生所属学院，居中，宋体，四号）</w:t>
            </w:r>
          </w:p>
        </w:tc>
      </w:tr>
      <w:tr w:rsidR="00B9271D" w14:paraId="075965BE" w14:textId="77777777" w:rsidTr="00395477">
        <w:trPr>
          <w:trHeight w:val="850"/>
          <w:trPrChange w:id="15" w:author="fenglong zhao" w:date="2023-09-03T10:25:00Z">
            <w:trPr>
              <w:trHeight w:val="850"/>
            </w:trPr>
          </w:trPrChange>
        </w:trPr>
        <w:tc>
          <w:tcPr>
            <w:tcW w:w="2357" w:type="dxa"/>
            <w:tcPrChange w:id="16" w:author="fenglong zhao" w:date="2023-09-03T10:25:00Z">
              <w:tcPr>
                <w:tcW w:w="2357" w:type="dxa"/>
              </w:tcPr>
            </w:tcPrChange>
          </w:tcPr>
          <w:p w14:paraId="1EFD8663" w14:textId="77777777" w:rsidR="00B9271D" w:rsidRDefault="00B9271D" w:rsidP="00395477">
            <w:pPr>
              <w:spacing w:after="72"/>
              <w:ind w:firstLine="643"/>
              <w:jc w:val="center"/>
              <w:rPr>
                <w:rFonts w:ascii="宋体" w:hAnsi="宋体" w:cs="宋体"/>
                <w:b/>
                <w:bCs/>
                <w:szCs w:val="28"/>
                <w:u w:val="single"/>
              </w:rPr>
            </w:pPr>
            <w:r>
              <w:rPr>
                <w:rFonts w:ascii="宋体" w:hAnsi="宋体" w:cs="宋体" w:hint="eastAsia"/>
                <w:b/>
                <w:bCs/>
                <w:sz w:val="32"/>
                <w:szCs w:val="28"/>
              </w:rPr>
              <w:t>专    业</w:t>
            </w:r>
          </w:p>
        </w:tc>
        <w:tc>
          <w:tcPr>
            <w:tcW w:w="6165" w:type="dxa"/>
            <w:vAlign w:val="center"/>
            <w:tcPrChange w:id="17" w:author="fenglong zhao" w:date="2023-09-03T10:25:00Z">
              <w:tcPr>
                <w:tcW w:w="6165" w:type="dxa"/>
              </w:tcPr>
            </w:tcPrChange>
          </w:tcPr>
          <w:p w14:paraId="7F19442D" w14:textId="77777777" w:rsidR="00B9271D" w:rsidRDefault="00B9271D">
            <w:pPr>
              <w:spacing w:after="72"/>
              <w:ind w:firstLine="560"/>
              <w:jc w:val="center"/>
              <w:rPr>
                <w:rFonts w:ascii="宋体" w:hAnsi="宋体" w:cs="宋体"/>
                <w:b/>
                <w:bCs/>
                <w:sz w:val="28"/>
              </w:rPr>
              <w:pPrChange w:id="18" w:author="fenglong zhao" w:date="2023-09-03T10:25:00Z">
                <w:pPr>
                  <w:spacing w:after="72"/>
                  <w:ind w:firstLine="560"/>
                </w:pPr>
              </w:pPrChange>
            </w:pPr>
            <w:r>
              <w:rPr>
                <w:rFonts w:ascii="宋体" w:hAnsi="宋体" w:cs="宋体" w:hint="eastAsia"/>
                <w:sz w:val="28"/>
              </w:rPr>
              <w:t>（居中，宋体，四号）</w:t>
            </w:r>
          </w:p>
        </w:tc>
      </w:tr>
      <w:tr w:rsidR="00B9271D" w14:paraId="2EA80DAF" w14:textId="77777777" w:rsidTr="00395477">
        <w:trPr>
          <w:trHeight w:val="850"/>
          <w:trPrChange w:id="19" w:author="fenglong zhao" w:date="2023-09-03T10:25:00Z">
            <w:trPr>
              <w:trHeight w:val="850"/>
            </w:trPr>
          </w:trPrChange>
        </w:trPr>
        <w:tc>
          <w:tcPr>
            <w:tcW w:w="2357" w:type="dxa"/>
            <w:tcPrChange w:id="20" w:author="fenglong zhao" w:date="2023-09-03T10:25:00Z">
              <w:tcPr>
                <w:tcW w:w="2357" w:type="dxa"/>
              </w:tcPr>
            </w:tcPrChange>
          </w:tcPr>
          <w:p w14:paraId="0BA0D303" w14:textId="77777777" w:rsidR="00B9271D" w:rsidRDefault="00B9271D" w:rsidP="00395477">
            <w:pPr>
              <w:spacing w:after="72"/>
              <w:ind w:firstLine="643"/>
              <w:jc w:val="center"/>
              <w:rPr>
                <w:rFonts w:ascii="宋体" w:hAnsi="宋体" w:cs="宋体"/>
                <w:b/>
                <w:bCs/>
                <w:szCs w:val="28"/>
                <w:u w:val="single"/>
              </w:rPr>
            </w:pPr>
            <w:r>
              <w:rPr>
                <w:rFonts w:ascii="宋体" w:hAnsi="宋体" w:cs="宋体" w:hint="eastAsia"/>
                <w:b/>
                <w:bCs/>
                <w:sz w:val="32"/>
                <w:szCs w:val="28"/>
              </w:rPr>
              <w:t>班    级</w:t>
            </w:r>
          </w:p>
        </w:tc>
        <w:tc>
          <w:tcPr>
            <w:tcW w:w="6165" w:type="dxa"/>
            <w:vAlign w:val="center"/>
            <w:tcPrChange w:id="21" w:author="fenglong zhao" w:date="2023-09-03T10:25:00Z">
              <w:tcPr>
                <w:tcW w:w="6165" w:type="dxa"/>
              </w:tcPr>
            </w:tcPrChange>
          </w:tcPr>
          <w:p w14:paraId="33CBDB47" w14:textId="77777777" w:rsidR="00B9271D" w:rsidRDefault="00B9271D">
            <w:pPr>
              <w:spacing w:after="72"/>
              <w:ind w:firstLine="560"/>
              <w:jc w:val="center"/>
              <w:rPr>
                <w:rFonts w:ascii="宋体" w:hAnsi="宋体" w:cs="宋体"/>
                <w:b/>
                <w:bCs/>
                <w:sz w:val="28"/>
              </w:rPr>
              <w:pPrChange w:id="22" w:author="fenglong zhao" w:date="2023-09-03T10:25:00Z">
                <w:pPr>
                  <w:spacing w:after="72"/>
                  <w:ind w:firstLine="560"/>
                </w:pPr>
              </w:pPrChange>
            </w:pPr>
            <w:r>
              <w:rPr>
                <w:rFonts w:ascii="宋体" w:hAnsi="宋体" w:cs="宋体" w:hint="eastAsia"/>
                <w:sz w:val="28"/>
              </w:rPr>
              <w:t>（居中，宋体，四号）</w:t>
            </w:r>
          </w:p>
        </w:tc>
      </w:tr>
      <w:tr w:rsidR="00B9271D" w14:paraId="39066D9B" w14:textId="77777777" w:rsidTr="00395477">
        <w:trPr>
          <w:trHeight w:val="850"/>
          <w:trPrChange w:id="23" w:author="fenglong zhao" w:date="2023-09-03T10:25:00Z">
            <w:trPr>
              <w:trHeight w:val="850"/>
            </w:trPr>
          </w:trPrChange>
        </w:trPr>
        <w:tc>
          <w:tcPr>
            <w:tcW w:w="2357" w:type="dxa"/>
            <w:tcPrChange w:id="24" w:author="fenglong zhao" w:date="2023-09-03T10:25:00Z">
              <w:tcPr>
                <w:tcW w:w="2357" w:type="dxa"/>
              </w:tcPr>
            </w:tcPrChange>
          </w:tcPr>
          <w:p w14:paraId="0021B2B8" w14:textId="77777777" w:rsidR="00B9271D" w:rsidRDefault="00B9271D" w:rsidP="00395477">
            <w:pPr>
              <w:spacing w:after="72"/>
              <w:ind w:firstLine="643"/>
              <w:jc w:val="center"/>
              <w:rPr>
                <w:rFonts w:ascii="宋体" w:hAnsi="宋体" w:cs="宋体"/>
                <w:b/>
                <w:bCs/>
                <w:szCs w:val="28"/>
                <w:u w:val="single"/>
              </w:rPr>
            </w:pPr>
            <w:r>
              <w:rPr>
                <w:rFonts w:ascii="宋体" w:hAnsi="宋体" w:cs="宋体" w:hint="eastAsia"/>
                <w:b/>
                <w:bCs/>
                <w:sz w:val="32"/>
                <w:szCs w:val="28"/>
              </w:rPr>
              <w:t>姓    名</w:t>
            </w:r>
          </w:p>
        </w:tc>
        <w:tc>
          <w:tcPr>
            <w:tcW w:w="6165" w:type="dxa"/>
            <w:vAlign w:val="center"/>
            <w:tcPrChange w:id="25" w:author="fenglong zhao" w:date="2023-09-03T10:25:00Z">
              <w:tcPr>
                <w:tcW w:w="6165" w:type="dxa"/>
              </w:tcPr>
            </w:tcPrChange>
          </w:tcPr>
          <w:p w14:paraId="27D1DC8A" w14:textId="77777777" w:rsidR="00B9271D" w:rsidRDefault="00B9271D">
            <w:pPr>
              <w:spacing w:after="72"/>
              <w:ind w:firstLine="560"/>
              <w:jc w:val="center"/>
              <w:rPr>
                <w:rFonts w:ascii="宋体" w:hAnsi="宋体" w:cs="宋体"/>
                <w:b/>
                <w:bCs/>
                <w:sz w:val="28"/>
              </w:rPr>
              <w:pPrChange w:id="26" w:author="fenglong zhao" w:date="2023-09-03T10:25:00Z">
                <w:pPr>
                  <w:spacing w:after="72"/>
                  <w:ind w:firstLine="560"/>
                </w:pPr>
              </w:pPrChange>
            </w:pPr>
            <w:r>
              <w:rPr>
                <w:rFonts w:ascii="宋体" w:hAnsi="宋体" w:cs="宋体" w:hint="eastAsia"/>
                <w:sz w:val="28"/>
              </w:rPr>
              <w:t>（居中，宋体，四号）</w:t>
            </w:r>
          </w:p>
        </w:tc>
      </w:tr>
      <w:tr w:rsidR="00B9271D" w14:paraId="5C9BD13C" w14:textId="77777777" w:rsidTr="00395477">
        <w:trPr>
          <w:trHeight w:val="850"/>
          <w:trPrChange w:id="27" w:author="fenglong zhao" w:date="2023-09-03T10:25:00Z">
            <w:trPr>
              <w:trHeight w:val="850"/>
            </w:trPr>
          </w:trPrChange>
        </w:trPr>
        <w:tc>
          <w:tcPr>
            <w:tcW w:w="2357" w:type="dxa"/>
            <w:tcPrChange w:id="28" w:author="fenglong zhao" w:date="2023-09-03T10:25:00Z">
              <w:tcPr>
                <w:tcW w:w="2357" w:type="dxa"/>
              </w:tcPr>
            </w:tcPrChange>
          </w:tcPr>
          <w:p w14:paraId="46A7A282" w14:textId="77777777" w:rsidR="00B9271D" w:rsidRDefault="00B9271D" w:rsidP="00395477">
            <w:pPr>
              <w:spacing w:after="72"/>
              <w:ind w:firstLine="643"/>
              <w:jc w:val="center"/>
              <w:rPr>
                <w:rFonts w:ascii="宋体" w:hAnsi="宋体" w:cs="宋体"/>
                <w:b/>
                <w:bCs/>
                <w:szCs w:val="28"/>
                <w:u w:val="single"/>
              </w:rPr>
            </w:pPr>
            <w:r>
              <w:rPr>
                <w:rFonts w:ascii="宋体" w:hAnsi="宋体" w:cs="宋体" w:hint="eastAsia"/>
                <w:b/>
                <w:bCs/>
                <w:sz w:val="32"/>
                <w:szCs w:val="28"/>
              </w:rPr>
              <w:t>学    号</w:t>
            </w:r>
          </w:p>
        </w:tc>
        <w:tc>
          <w:tcPr>
            <w:tcW w:w="6165" w:type="dxa"/>
            <w:vAlign w:val="center"/>
            <w:tcPrChange w:id="29" w:author="fenglong zhao" w:date="2023-09-03T10:25:00Z">
              <w:tcPr>
                <w:tcW w:w="6165" w:type="dxa"/>
              </w:tcPr>
            </w:tcPrChange>
          </w:tcPr>
          <w:p w14:paraId="28122ED8" w14:textId="77777777" w:rsidR="00B9271D" w:rsidRDefault="00B9271D">
            <w:pPr>
              <w:spacing w:after="72"/>
              <w:ind w:firstLine="560"/>
              <w:jc w:val="center"/>
              <w:rPr>
                <w:rFonts w:ascii="宋体" w:hAnsi="宋体" w:cs="宋体"/>
                <w:b/>
                <w:bCs/>
                <w:sz w:val="28"/>
              </w:rPr>
              <w:pPrChange w:id="30" w:author="fenglong zhao" w:date="2023-09-03T10:25:00Z">
                <w:pPr>
                  <w:spacing w:after="72"/>
                  <w:ind w:firstLine="560"/>
                </w:pPr>
              </w:pPrChange>
            </w:pPr>
            <w:r>
              <w:rPr>
                <w:rFonts w:ascii="宋体" w:hAnsi="宋体" w:cs="宋体" w:hint="eastAsia"/>
                <w:sz w:val="28"/>
              </w:rPr>
              <w:t>（居中，宋体，四号）</w:t>
            </w:r>
          </w:p>
        </w:tc>
      </w:tr>
      <w:tr w:rsidR="00B9271D" w14:paraId="16DA0C79" w14:textId="77777777" w:rsidTr="00395477">
        <w:trPr>
          <w:trHeight w:val="850"/>
          <w:trPrChange w:id="31" w:author="fenglong zhao" w:date="2023-09-03T10:25:00Z">
            <w:trPr>
              <w:trHeight w:val="850"/>
            </w:trPr>
          </w:trPrChange>
        </w:trPr>
        <w:tc>
          <w:tcPr>
            <w:tcW w:w="2357" w:type="dxa"/>
            <w:tcPrChange w:id="32" w:author="fenglong zhao" w:date="2023-09-03T10:25:00Z">
              <w:tcPr>
                <w:tcW w:w="2357" w:type="dxa"/>
              </w:tcPr>
            </w:tcPrChange>
          </w:tcPr>
          <w:p w14:paraId="60B6D08C" w14:textId="77777777" w:rsidR="00B9271D" w:rsidRDefault="00B9271D" w:rsidP="00395477">
            <w:pPr>
              <w:spacing w:after="72"/>
              <w:ind w:firstLine="643"/>
              <w:jc w:val="center"/>
              <w:rPr>
                <w:rFonts w:ascii="宋体" w:hAnsi="宋体" w:cs="宋体"/>
                <w:b/>
                <w:bCs/>
                <w:szCs w:val="28"/>
                <w:u w:val="single"/>
              </w:rPr>
            </w:pPr>
            <w:r>
              <w:rPr>
                <w:rFonts w:ascii="宋体" w:hAnsi="宋体" w:cs="宋体" w:hint="eastAsia"/>
                <w:b/>
                <w:bCs/>
                <w:sz w:val="32"/>
                <w:szCs w:val="28"/>
              </w:rPr>
              <w:t>成    绩</w:t>
            </w:r>
          </w:p>
        </w:tc>
        <w:tc>
          <w:tcPr>
            <w:tcW w:w="6165" w:type="dxa"/>
            <w:vAlign w:val="center"/>
            <w:tcPrChange w:id="33" w:author="fenglong zhao" w:date="2023-09-03T10:25:00Z">
              <w:tcPr>
                <w:tcW w:w="6165" w:type="dxa"/>
              </w:tcPr>
            </w:tcPrChange>
          </w:tcPr>
          <w:p w14:paraId="606B7E52" w14:textId="77777777" w:rsidR="00B9271D" w:rsidRDefault="00B9271D">
            <w:pPr>
              <w:spacing w:after="72"/>
              <w:ind w:firstLine="562"/>
              <w:jc w:val="center"/>
              <w:rPr>
                <w:rFonts w:ascii="宋体" w:hAnsi="宋体" w:cs="宋体"/>
                <w:b/>
                <w:bCs/>
                <w:sz w:val="28"/>
              </w:rPr>
              <w:pPrChange w:id="34" w:author="fenglong zhao" w:date="2023-09-03T10:25:00Z">
                <w:pPr>
                  <w:spacing w:after="72"/>
                  <w:ind w:firstLine="562"/>
                </w:pPr>
              </w:pPrChange>
            </w:pPr>
          </w:p>
        </w:tc>
      </w:tr>
      <w:tr w:rsidR="00B9271D" w14:paraId="20454209" w14:textId="77777777" w:rsidTr="00395477">
        <w:trPr>
          <w:trHeight w:val="850"/>
          <w:trPrChange w:id="35" w:author="fenglong zhao" w:date="2023-09-03T10:25:00Z">
            <w:trPr>
              <w:trHeight w:val="850"/>
            </w:trPr>
          </w:trPrChange>
        </w:trPr>
        <w:tc>
          <w:tcPr>
            <w:tcW w:w="2357" w:type="dxa"/>
            <w:tcPrChange w:id="36" w:author="fenglong zhao" w:date="2023-09-03T10:25:00Z">
              <w:tcPr>
                <w:tcW w:w="2357" w:type="dxa"/>
              </w:tcPr>
            </w:tcPrChange>
          </w:tcPr>
          <w:p w14:paraId="461D3B06" w14:textId="77777777" w:rsidR="00B9271D" w:rsidRDefault="00B9271D" w:rsidP="00395477">
            <w:pPr>
              <w:spacing w:after="72"/>
              <w:ind w:firstLine="643"/>
              <w:jc w:val="center"/>
              <w:rPr>
                <w:rFonts w:ascii="宋体" w:hAnsi="宋体" w:cs="宋体"/>
                <w:b/>
                <w:bCs/>
                <w:szCs w:val="28"/>
                <w:u w:val="single"/>
              </w:rPr>
            </w:pPr>
            <w:r>
              <w:rPr>
                <w:rFonts w:ascii="宋体" w:hAnsi="宋体" w:cs="宋体" w:hint="eastAsia"/>
                <w:b/>
                <w:bCs/>
                <w:sz w:val="32"/>
                <w:szCs w:val="28"/>
              </w:rPr>
              <w:t>任课教师</w:t>
            </w:r>
          </w:p>
        </w:tc>
        <w:tc>
          <w:tcPr>
            <w:tcW w:w="6165" w:type="dxa"/>
            <w:vAlign w:val="center"/>
            <w:tcPrChange w:id="37" w:author="fenglong zhao" w:date="2023-09-03T10:25:00Z">
              <w:tcPr>
                <w:tcW w:w="6165" w:type="dxa"/>
              </w:tcPr>
            </w:tcPrChange>
          </w:tcPr>
          <w:p w14:paraId="6A6E3071" w14:textId="77777777" w:rsidR="00B9271D" w:rsidRDefault="00B9271D">
            <w:pPr>
              <w:spacing w:after="72"/>
              <w:ind w:firstLine="560"/>
              <w:jc w:val="center"/>
              <w:rPr>
                <w:rFonts w:ascii="宋体" w:hAnsi="宋体" w:cs="宋体"/>
                <w:b/>
                <w:bCs/>
                <w:sz w:val="28"/>
              </w:rPr>
              <w:pPrChange w:id="38" w:author="fenglong zhao" w:date="2023-09-03T10:25:00Z">
                <w:pPr>
                  <w:spacing w:after="72"/>
                  <w:ind w:firstLine="560"/>
                </w:pPr>
              </w:pPrChange>
            </w:pPr>
            <w:r>
              <w:rPr>
                <w:rFonts w:ascii="宋体" w:hAnsi="宋体" w:cs="宋体" w:hint="eastAsia"/>
                <w:sz w:val="28"/>
              </w:rPr>
              <w:t>（居中，宋体，四号）</w:t>
            </w:r>
          </w:p>
        </w:tc>
      </w:tr>
    </w:tbl>
    <w:p w14:paraId="1C0304BA" w14:textId="77777777" w:rsidR="00B9271D" w:rsidRDefault="00B9271D" w:rsidP="00B9271D">
      <w:pPr>
        <w:spacing w:line="600" w:lineRule="exact"/>
        <w:ind w:firstLine="720"/>
        <w:jc w:val="center"/>
        <w:rPr>
          <w:rFonts w:asciiTheme="minorEastAsia" w:eastAsiaTheme="minorEastAsia" w:hAnsiTheme="minorEastAsia" w:cstheme="minorEastAsia"/>
          <w:b/>
          <w:sz w:val="36"/>
        </w:rPr>
      </w:pPr>
    </w:p>
    <w:p w14:paraId="3AD9028D" w14:textId="77777777" w:rsidR="00B9271D" w:rsidRDefault="00B9271D" w:rsidP="00B9271D">
      <w:pPr>
        <w:spacing w:line="600" w:lineRule="exact"/>
        <w:ind w:firstLine="720"/>
        <w:jc w:val="center"/>
        <w:rPr>
          <w:rFonts w:asciiTheme="minorEastAsia" w:eastAsiaTheme="minorEastAsia" w:hAnsiTheme="minorEastAsia" w:cstheme="minorEastAsia"/>
          <w:b/>
          <w:sz w:val="36"/>
        </w:rPr>
      </w:pPr>
    </w:p>
    <w:p w14:paraId="3243B0CB" w14:textId="77777777" w:rsidR="00B9271D" w:rsidRDefault="00B9271D" w:rsidP="00B9271D">
      <w:pPr>
        <w:ind w:firstLine="720"/>
        <w:jc w:val="center"/>
        <w:rPr>
          <w:rFonts w:asciiTheme="minorEastAsia" w:eastAsiaTheme="minorEastAsia" w:hAnsiTheme="minorEastAsia" w:cstheme="minorEastAsia"/>
          <w:b/>
          <w:sz w:val="36"/>
          <w:szCs w:val="36"/>
        </w:rPr>
      </w:pPr>
      <w:r>
        <w:rPr>
          <w:rFonts w:asciiTheme="minorEastAsia" w:eastAsiaTheme="minorEastAsia" w:hAnsiTheme="minorEastAsia" w:cstheme="minorEastAsia" w:hint="eastAsia"/>
          <w:b/>
          <w:sz w:val="36"/>
          <w:szCs w:val="36"/>
        </w:rPr>
        <w:t>重庆移通学院大数据与计算机科学学院</w:t>
      </w:r>
    </w:p>
    <w:p w14:paraId="69E21FDB" w14:textId="77777777" w:rsidR="00B9271D" w:rsidRDefault="00B9271D" w:rsidP="00B9271D">
      <w:pPr>
        <w:ind w:firstLine="720"/>
        <w:jc w:val="left"/>
        <w:rPr>
          <w:rFonts w:asciiTheme="minorEastAsia" w:eastAsiaTheme="minorEastAsia" w:hAnsiTheme="minorEastAsia" w:cstheme="minorEastAsia"/>
          <w:b/>
          <w:sz w:val="36"/>
          <w:szCs w:val="36"/>
        </w:rPr>
      </w:pPr>
      <w:r>
        <w:rPr>
          <w:rFonts w:asciiTheme="minorEastAsia" w:eastAsiaTheme="minorEastAsia" w:hAnsiTheme="minorEastAsia" w:cstheme="minorEastAsia" w:hint="eastAsia"/>
          <w:b/>
          <w:sz w:val="36"/>
          <w:szCs w:val="36"/>
        </w:rPr>
        <w:br w:type="page"/>
      </w:r>
    </w:p>
    <w:tbl>
      <w:tblPr>
        <w:tblStyle w:val="a7"/>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1845"/>
        <w:gridCol w:w="2417"/>
      </w:tblGrid>
      <w:tr w:rsidR="00B9271D" w:rsidRPr="00EA6C43" w14:paraId="7726695A" w14:textId="77777777" w:rsidTr="00395477">
        <w:trPr>
          <w:jc w:val="center"/>
        </w:trPr>
        <w:tc>
          <w:tcPr>
            <w:tcW w:w="8522" w:type="dxa"/>
            <w:gridSpan w:val="4"/>
            <w:vAlign w:val="center"/>
          </w:tcPr>
          <w:p w14:paraId="22ECF2AC"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b/>
                <w:bCs/>
                <w:color w:val="000000"/>
                <w:kern w:val="2"/>
                <w:sz w:val="32"/>
                <w:szCs w:val="22"/>
              </w:rPr>
            </w:pPr>
            <w:r w:rsidRPr="00EA6C43">
              <w:rPr>
                <w:rFonts w:asciiTheme="minorEastAsia" w:eastAsiaTheme="minorEastAsia" w:hAnsiTheme="minorEastAsia" w:cs="微软雅黑" w:hint="eastAsia"/>
                <w:b/>
                <w:bCs/>
                <w:color w:val="000000"/>
                <w:kern w:val="2"/>
                <w:sz w:val="32"/>
                <w:szCs w:val="22"/>
              </w:rPr>
              <w:lastRenderedPageBreak/>
              <w:t>课程设计报告/课程论文评阅记录表</w:t>
            </w:r>
          </w:p>
        </w:tc>
      </w:tr>
      <w:tr w:rsidR="00B9271D" w:rsidRPr="00EA6C43" w14:paraId="27DE996B" w14:textId="77777777" w:rsidTr="00395477">
        <w:trPr>
          <w:jc w:val="center"/>
        </w:trPr>
        <w:tc>
          <w:tcPr>
            <w:tcW w:w="2130" w:type="dxa"/>
            <w:vAlign w:val="center"/>
          </w:tcPr>
          <w:p w14:paraId="17A49CBB"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hint="eastAsia"/>
                <w:color w:val="000000"/>
                <w:kern w:val="2"/>
                <w:sz w:val="32"/>
                <w:szCs w:val="22"/>
              </w:rPr>
              <w:t>课程代码</w:t>
            </w:r>
          </w:p>
        </w:tc>
        <w:tc>
          <w:tcPr>
            <w:tcW w:w="2130" w:type="dxa"/>
            <w:vAlign w:val="center"/>
          </w:tcPr>
          <w:p w14:paraId="211D6F4D"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p>
        </w:tc>
        <w:tc>
          <w:tcPr>
            <w:tcW w:w="1845" w:type="dxa"/>
            <w:vAlign w:val="center"/>
          </w:tcPr>
          <w:p w14:paraId="0143ADC0"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hint="eastAsia"/>
                <w:color w:val="000000"/>
                <w:kern w:val="2"/>
                <w:sz w:val="32"/>
                <w:szCs w:val="22"/>
              </w:rPr>
              <w:t>课程名称</w:t>
            </w:r>
          </w:p>
        </w:tc>
        <w:tc>
          <w:tcPr>
            <w:tcW w:w="2417" w:type="dxa"/>
            <w:vAlign w:val="center"/>
          </w:tcPr>
          <w:p w14:paraId="1C6D4AE3"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Pr>
                <w:rFonts w:asciiTheme="minorEastAsia" w:eastAsiaTheme="minorEastAsia" w:hAnsiTheme="minorEastAsia" w:cs="微软雅黑" w:hint="eastAsia"/>
                <w:color w:val="000000"/>
                <w:kern w:val="2"/>
                <w:sz w:val="32"/>
                <w:szCs w:val="22"/>
              </w:rPr>
              <w:t>软件系统项目化实训</w:t>
            </w:r>
          </w:p>
        </w:tc>
      </w:tr>
      <w:tr w:rsidR="00B9271D" w:rsidRPr="00EA6C43" w14:paraId="3B8FD21B" w14:textId="77777777" w:rsidTr="00395477">
        <w:trPr>
          <w:jc w:val="center"/>
        </w:trPr>
        <w:tc>
          <w:tcPr>
            <w:tcW w:w="2130" w:type="dxa"/>
            <w:vAlign w:val="center"/>
          </w:tcPr>
          <w:p w14:paraId="21B070A2"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hint="eastAsia"/>
                <w:color w:val="000000"/>
                <w:kern w:val="2"/>
                <w:sz w:val="32"/>
                <w:szCs w:val="22"/>
              </w:rPr>
              <w:t>成绩</w:t>
            </w:r>
          </w:p>
        </w:tc>
        <w:tc>
          <w:tcPr>
            <w:tcW w:w="6392" w:type="dxa"/>
            <w:gridSpan w:val="3"/>
            <w:vAlign w:val="center"/>
          </w:tcPr>
          <w:p w14:paraId="08DDAF04"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p>
        </w:tc>
      </w:tr>
      <w:tr w:rsidR="00B9271D" w:rsidRPr="00EA6C43" w14:paraId="6A94757A" w14:textId="77777777" w:rsidTr="00395477">
        <w:trPr>
          <w:jc w:val="center"/>
        </w:trPr>
        <w:tc>
          <w:tcPr>
            <w:tcW w:w="4260" w:type="dxa"/>
            <w:gridSpan w:val="2"/>
            <w:vAlign w:val="center"/>
          </w:tcPr>
          <w:p w14:paraId="177C26FF"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hint="eastAsia"/>
                <w:color w:val="000000"/>
                <w:kern w:val="2"/>
                <w:sz w:val="32"/>
                <w:szCs w:val="22"/>
              </w:rPr>
              <w:t>评分项目</w:t>
            </w:r>
          </w:p>
        </w:tc>
        <w:tc>
          <w:tcPr>
            <w:tcW w:w="1845" w:type="dxa"/>
            <w:vAlign w:val="center"/>
          </w:tcPr>
          <w:p w14:paraId="10F0C3E1"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hint="eastAsia"/>
                <w:color w:val="000000"/>
                <w:kern w:val="2"/>
                <w:sz w:val="32"/>
                <w:szCs w:val="22"/>
              </w:rPr>
              <w:t>分值</w:t>
            </w:r>
          </w:p>
        </w:tc>
        <w:tc>
          <w:tcPr>
            <w:tcW w:w="2417" w:type="dxa"/>
            <w:vAlign w:val="center"/>
          </w:tcPr>
          <w:p w14:paraId="7F974DE6" w14:textId="77777777" w:rsidR="00B9271D" w:rsidRPr="00EA6C43" w:rsidRDefault="00B9271D" w:rsidP="00395477">
            <w:pPr>
              <w:widowControl/>
              <w:spacing w:line="259" w:lineRule="auto"/>
              <w:ind w:left="317" w:firstLineChars="0" w:firstLine="0"/>
              <w:jc w:val="center"/>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hint="eastAsia"/>
                <w:color w:val="000000"/>
                <w:kern w:val="2"/>
                <w:sz w:val="32"/>
                <w:szCs w:val="22"/>
              </w:rPr>
              <w:t>得分</w:t>
            </w:r>
          </w:p>
        </w:tc>
      </w:tr>
      <w:tr w:rsidR="00B9271D" w:rsidRPr="00EA6C43" w14:paraId="2E500BBC" w14:textId="77777777" w:rsidTr="00395477">
        <w:trPr>
          <w:jc w:val="center"/>
        </w:trPr>
        <w:tc>
          <w:tcPr>
            <w:tcW w:w="4260" w:type="dxa"/>
            <w:gridSpan w:val="2"/>
            <w:vAlign w:val="center"/>
          </w:tcPr>
          <w:p w14:paraId="5C6BAC26"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color w:val="000000"/>
                <w:kern w:val="2"/>
                <w:sz w:val="32"/>
                <w:szCs w:val="22"/>
              </w:rPr>
              <w:t>1.</w:t>
            </w:r>
            <w:r w:rsidRPr="00EA6C43">
              <w:rPr>
                <w:rFonts w:asciiTheme="minorEastAsia" w:eastAsiaTheme="minorEastAsia" w:hAnsiTheme="minorEastAsia" w:cs="微软雅黑" w:hint="eastAsia"/>
                <w:color w:val="000000"/>
                <w:kern w:val="2"/>
                <w:sz w:val="32"/>
                <w:szCs w:val="22"/>
              </w:rPr>
              <w:t>格式</w:t>
            </w:r>
            <w:r w:rsidRPr="00EA6C43">
              <w:rPr>
                <w:rFonts w:asciiTheme="minorEastAsia" w:eastAsiaTheme="minorEastAsia" w:hAnsiTheme="minorEastAsia" w:cs="微软雅黑"/>
                <w:color w:val="000000"/>
                <w:kern w:val="2"/>
                <w:sz w:val="32"/>
                <w:szCs w:val="22"/>
              </w:rPr>
              <w:t>排版</w:t>
            </w:r>
          </w:p>
        </w:tc>
        <w:tc>
          <w:tcPr>
            <w:tcW w:w="1845" w:type="dxa"/>
          </w:tcPr>
          <w:p w14:paraId="29B81E0D"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hint="eastAsia"/>
                <w:color w:val="000000"/>
                <w:kern w:val="2"/>
                <w:sz w:val="32"/>
                <w:szCs w:val="22"/>
              </w:rPr>
              <w:t>20</w:t>
            </w:r>
          </w:p>
        </w:tc>
        <w:tc>
          <w:tcPr>
            <w:tcW w:w="2417" w:type="dxa"/>
            <w:vAlign w:val="center"/>
          </w:tcPr>
          <w:p w14:paraId="17658FF3"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p>
        </w:tc>
      </w:tr>
      <w:tr w:rsidR="00B9271D" w:rsidRPr="00EA6C43" w14:paraId="7AF7458A" w14:textId="77777777" w:rsidTr="00395477">
        <w:trPr>
          <w:jc w:val="center"/>
        </w:trPr>
        <w:tc>
          <w:tcPr>
            <w:tcW w:w="4260" w:type="dxa"/>
            <w:gridSpan w:val="2"/>
            <w:vAlign w:val="center"/>
          </w:tcPr>
          <w:p w14:paraId="4FDEF673"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color w:val="000000"/>
                <w:kern w:val="2"/>
                <w:sz w:val="32"/>
                <w:szCs w:val="22"/>
              </w:rPr>
              <w:t>2.</w:t>
            </w:r>
            <w:r w:rsidRPr="00EA6C43">
              <w:rPr>
                <w:rFonts w:asciiTheme="minorEastAsia" w:eastAsiaTheme="minorEastAsia" w:hAnsiTheme="minorEastAsia" w:cs="微软雅黑" w:hint="eastAsia"/>
                <w:color w:val="000000"/>
                <w:kern w:val="2"/>
                <w:sz w:val="32"/>
                <w:szCs w:val="22"/>
              </w:rPr>
              <w:t>内容</w:t>
            </w:r>
            <w:r w:rsidRPr="00EA6C43">
              <w:rPr>
                <w:rFonts w:asciiTheme="minorEastAsia" w:eastAsiaTheme="minorEastAsia" w:hAnsiTheme="minorEastAsia" w:cs="微软雅黑"/>
                <w:color w:val="000000"/>
                <w:kern w:val="2"/>
                <w:sz w:val="32"/>
                <w:szCs w:val="22"/>
              </w:rPr>
              <w:t>完整性</w:t>
            </w:r>
          </w:p>
        </w:tc>
        <w:tc>
          <w:tcPr>
            <w:tcW w:w="1845" w:type="dxa"/>
          </w:tcPr>
          <w:p w14:paraId="37A17ABC"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hint="eastAsia"/>
                <w:color w:val="000000"/>
                <w:kern w:val="2"/>
                <w:sz w:val="32"/>
                <w:szCs w:val="22"/>
              </w:rPr>
              <w:t>30</w:t>
            </w:r>
          </w:p>
        </w:tc>
        <w:tc>
          <w:tcPr>
            <w:tcW w:w="2417" w:type="dxa"/>
            <w:vAlign w:val="center"/>
          </w:tcPr>
          <w:p w14:paraId="48EE59C9"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p>
        </w:tc>
      </w:tr>
      <w:tr w:rsidR="00B9271D" w:rsidRPr="00EA6C43" w14:paraId="5C9A4B1C" w14:textId="77777777" w:rsidTr="00395477">
        <w:trPr>
          <w:jc w:val="center"/>
        </w:trPr>
        <w:tc>
          <w:tcPr>
            <w:tcW w:w="4260" w:type="dxa"/>
            <w:gridSpan w:val="2"/>
            <w:vAlign w:val="center"/>
          </w:tcPr>
          <w:p w14:paraId="7B33B0F2"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color w:val="000000"/>
                <w:kern w:val="2"/>
                <w:sz w:val="32"/>
                <w:szCs w:val="22"/>
              </w:rPr>
              <w:t>3.</w:t>
            </w:r>
            <w:r w:rsidRPr="00EA6C43">
              <w:rPr>
                <w:rFonts w:asciiTheme="minorEastAsia" w:eastAsiaTheme="minorEastAsia" w:hAnsiTheme="minorEastAsia" w:cs="微软雅黑" w:hint="eastAsia"/>
                <w:color w:val="000000"/>
                <w:kern w:val="2"/>
                <w:sz w:val="32"/>
                <w:szCs w:val="22"/>
              </w:rPr>
              <w:t>系统</w:t>
            </w:r>
            <w:r w:rsidRPr="00EA6C43">
              <w:rPr>
                <w:rFonts w:asciiTheme="minorEastAsia" w:eastAsiaTheme="minorEastAsia" w:hAnsiTheme="minorEastAsia" w:cs="微软雅黑"/>
                <w:color w:val="000000"/>
                <w:kern w:val="2"/>
                <w:sz w:val="32"/>
                <w:szCs w:val="22"/>
              </w:rPr>
              <w:t>设计正确性</w:t>
            </w:r>
          </w:p>
        </w:tc>
        <w:tc>
          <w:tcPr>
            <w:tcW w:w="1845" w:type="dxa"/>
          </w:tcPr>
          <w:p w14:paraId="091830D3"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hint="eastAsia"/>
                <w:color w:val="000000"/>
                <w:kern w:val="2"/>
                <w:sz w:val="32"/>
                <w:szCs w:val="22"/>
              </w:rPr>
              <w:t>40</w:t>
            </w:r>
          </w:p>
        </w:tc>
        <w:tc>
          <w:tcPr>
            <w:tcW w:w="2417" w:type="dxa"/>
            <w:vAlign w:val="center"/>
          </w:tcPr>
          <w:p w14:paraId="0015BA57"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p>
        </w:tc>
      </w:tr>
      <w:tr w:rsidR="00B9271D" w:rsidRPr="00EA6C43" w14:paraId="3C030363" w14:textId="77777777" w:rsidTr="00395477">
        <w:trPr>
          <w:jc w:val="center"/>
        </w:trPr>
        <w:tc>
          <w:tcPr>
            <w:tcW w:w="4260" w:type="dxa"/>
            <w:gridSpan w:val="2"/>
            <w:vAlign w:val="center"/>
          </w:tcPr>
          <w:p w14:paraId="26405129"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color w:val="000000"/>
                <w:kern w:val="2"/>
                <w:sz w:val="32"/>
                <w:szCs w:val="22"/>
              </w:rPr>
              <w:t>4.</w:t>
            </w:r>
            <w:r w:rsidRPr="00EA6C43">
              <w:rPr>
                <w:rFonts w:asciiTheme="minorEastAsia" w:eastAsiaTheme="minorEastAsia" w:hAnsiTheme="minorEastAsia" w:cs="微软雅黑" w:hint="eastAsia"/>
                <w:color w:val="000000"/>
                <w:kern w:val="2"/>
                <w:sz w:val="32"/>
                <w:szCs w:val="22"/>
              </w:rPr>
              <w:t>总结</w:t>
            </w:r>
            <w:r w:rsidRPr="00EA6C43">
              <w:rPr>
                <w:rFonts w:asciiTheme="minorEastAsia" w:eastAsiaTheme="minorEastAsia" w:hAnsiTheme="minorEastAsia" w:cs="微软雅黑"/>
                <w:color w:val="000000"/>
                <w:kern w:val="2"/>
                <w:sz w:val="32"/>
                <w:szCs w:val="22"/>
              </w:rPr>
              <w:t>分析</w:t>
            </w:r>
          </w:p>
        </w:tc>
        <w:tc>
          <w:tcPr>
            <w:tcW w:w="1845" w:type="dxa"/>
          </w:tcPr>
          <w:p w14:paraId="0C7646CC"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hint="eastAsia"/>
                <w:color w:val="000000"/>
                <w:kern w:val="2"/>
                <w:sz w:val="32"/>
                <w:szCs w:val="22"/>
              </w:rPr>
              <w:t>10</w:t>
            </w:r>
          </w:p>
        </w:tc>
        <w:tc>
          <w:tcPr>
            <w:tcW w:w="2417" w:type="dxa"/>
            <w:vAlign w:val="center"/>
          </w:tcPr>
          <w:p w14:paraId="3086BCBA"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p>
        </w:tc>
      </w:tr>
      <w:tr w:rsidR="00B9271D" w:rsidRPr="00EA6C43" w14:paraId="5CA24175" w14:textId="77777777" w:rsidTr="00395477">
        <w:trPr>
          <w:jc w:val="center"/>
        </w:trPr>
        <w:tc>
          <w:tcPr>
            <w:tcW w:w="4260" w:type="dxa"/>
            <w:gridSpan w:val="2"/>
            <w:vAlign w:val="center"/>
          </w:tcPr>
          <w:p w14:paraId="5AA5C24F"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hint="eastAsia"/>
                <w:color w:val="000000"/>
                <w:kern w:val="2"/>
                <w:sz w:val="32"/>
                <w:szCs w:val="22"/>
              </w:rPr>
              <w:t>总分</w:t>
            </w:r>
          </w:p>
        </w:tc>
        <w:tc>
          <w:tcPr>
            <w:tcW w:w="1845" w:type="dxa"/>
            <w:vAlign w:val="center"/>
          </w:tcPr>
          <w:p w14:paraId="241C2645"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hint="eastAsia"/>
                <w:color w:val="000000"/>
                <w:kern w:val="2"/>
                <w:sz w:val="32"/>
                <w:szCs w:val="22"/>
              </w:rPr>
              <w:t>100</w:t>
            </w:r>
          </w:p>
        </w:tc>
        <w:tc>
          <w:tcPr>
            <w:tcW w:w="2417" w:type="dxa"/>
            <w:vAlign w:val="center"/>
          </w:tcPr>
          <w:p w14:paraId="66F4E92D" w14:textId="77777777" w:rsidR="00B9271D" w:rsidRPr="00EA6C43" w:rsidRDefault="00B9271D" w:rsidP="00395477">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p>
        </w:tc>
      </w:tr>
    </w:tbl>
    <w:p w14:paraId="57B604BD" w14:textId="77777777" w:rsidR="00B9271D" w:rsidRPr="00EA6C43" w:rsidRDefault="00B9271D" w:rsidP="00B9271D">
      <w:pPr>
        <w:widowControl/>
        <w:spacing w:line="259" w:lineRule="auto"/>
        <w:ind w:left="317" w:firstLineChars="0" w:firstLine="0"/>
        <w:jc w:val="left"/>
        <w:rPr>
          <w:rFonts w:asciiTheme="minorEastAsia" w:eastAsiaTheme="minorEastAsia" w:hAnsiTheme="minorEastAsia" w:cs="微软雅黑"/>
          <w:color w:val="000000"/>
          <w:kern w:val="2"/>
          <w:sz w:val="32"/>
          <w:szCs w:val="22"/>
        </w:rPr>
      </w:pPr>
      <w:r w:rsidRPr="00EA6C43">
        <w:rPr>
          <w:rFonts w:asciiTheme="minorEastAsia" w:eastAsiaTheme="minorEastAsia" w:hAnsiTheme="minorEastAsia" w:cs="微软雅黑" w:hint="eastAsia"/>
          <w:color w:val="000000"/>
          <w:kern w:val="2"/>
          <w:sz w:val="32"/>
          <w:szCs w:val="22"/>
        </w:rPr>
        <w:t>备注：评分项目由开课单位确定，分值总计为100分。</w:t>
      </w:r>
    </w:p>
    <w:p w14:paraId="7CE09B53" w14:textId="77777777" w:rsidR="00B9271D" w:rsidRPr="00EA6C43" w:rsidRDefault="00B9271D" w:rsidP="00B9271D">
      <w:pPr>
        <w:widowControl/>
        <w:spacing w:line="259" w:lineRule="auto"/>
        <w:ind w:left="317" w:firstLineChars="0" w:firstLine="0"/>
        <w:jc w:val="left"/>
        <w:rPr>
          <w:rFonts w:ascii="微软雅黑" w:eastAsia="微软雅黑" w:hAnsi="微软雅黑" w:cs="微软雅黑"/>
          <w:color w:val="000000"/>
          <w:kern w:val="2"/>
          <w:sz w:val="32"/>
          <w:szCs w:val="22"/>
        </w:rPr>
      </w:pPr>
      <w:r w:rsidRPr="00EA6C43">
        <w:rPr>
          <w:rFonts w:ascii="微软雅黑" w:eastAsia="微软雅黑" w:hAnsi="微软雅黑" w:cs="微软雅黑"/>
          <w:color w:val="000000"/>
          <w:kern w:val="2"/>
          <w:sz w:val="32"/>
          <w:szCs w:val="22"/>
        </w:rPr>
        <w:br w:type="page"/>
      </w:r>
    </w:p>
    <w:p w14:paraId="4FB3C918" w14:textId="77777777" w:rsidR="00B9271D" w:rsidRPr="006857B8" w:rsidRDefault="00B9271D" w:rsidP="00B9271D">
      <w:pPr>
        <w:ind w:firstLine="602"/>
        <w:jc w:val="center"/>
        <w:rPr>
          <w:rFonts w:ascii="宋体" w:hAnsi="宋体"/>
          <w:b/>
          <w:bCs/>
          <w:sz w:val="30"/>
          <w:szCs w:val="30"/>
        </w:rPr>
      </w:pPr>
      <w:r w:rsidRPr="006857B8">
        <w:rPr>
          <w:rFonts w:ascii="宋体" w:hAnsi="宋体"/>
          <w:b/>
          <w:bCs/>
          <w:sz w:val="30"/>
          <w:szCs w:val="30"/>
        </w:rPr>
        <w:lastRenderedPageBreak/>
        <w:t>目录</w:t>
      </w:r>
    </w:p>
    <w:p w14:paraId="3F3686FE" w14:textId="60E2022D" w:rsidR="00B9271D" w:rsidRDefault="00B9271D" w:rsidP="00B9271D">
      <w:pPr>
        <w:pStyle w:val="TOC1"/>
        <w:rPr>
          <w:rFonts w:asciiTheme="minorHAnsi" w:eastAsiaTheme="minorEastAsia" w:hAnsiTheme="minorHAnsi"/>
          <w:noProof/>
          <w:kern w:val="2"/>
          <w:sz w:val="21"/>
          <w:szCs w:val="22"/>
        </w:rPr>
      </w:pPr>
      <w:r w:rsidRPr="00F66854">
        <w:rPr>
          <w:rFonts w:ascii="宋体" w:hAnsi="宋体" w:hint="eastAsia"/>
          <w:szCs w:val="24"/>
        </w:rPr>
        <w:fldChar w:fldCharType="begin"/>
      </w:r>
      <w:r w:rsidRPr="00F66854">
        <w:rPr>
          <w:rFonts w:ascii="宋体" w:hAnsi="宋体" w:hint="eastAsia"/>
          <w:szCs w:val="24"/>
        </w:rPr>
        <w:instrText xml:space="preserve">TOC \o "1-3" \h \u </w:instrText>
      </w:r>
      <w:r w:rsidRPr="00F66854">
        <w:rPr>
          <w:rFonts w:ascii="宋体" w:hAnsi="宋体" w:hint="eastAsia"/>
          <w:szCs w:val="24"/>
        </w:rPr>
        <w:fldChar w:fldCharType="separate"/>
      </w:r>
      <w:hyperlink w:anchor="_Toc99176524" w:history="1">
        <w:r w:rsidRPr="0067005B">
          <w:rPr>
            <w:rStyle w:val="a8"/>
            <w:b/>
            <w:bCs/>
            <w:noProof/>
          </w:rPr>
          <w:t>第一章</w:t>
        </w:r>
        <w:r w:rsidRPr="0067005B">
          <w:rPr>
            <w:rStyle w:val="a8"/>
            <w:b/>
            <w:bCs/>
            <w:noProof/>
          </w:rPr>
          <w:t xml:space="preserve"> </w:t>
        </w:r>
        <w:r w:rsidRPr="0067005B">
          <w:rPr>
            <w:rStyle w:val="a8"/>
            <w:b/>
            <w:bCs/>
            <w:noProof/>
          </w:rPr>
          <w:t>概述</w:t>
        </w:r>
        <w:r>
          <w:rPr>
            <w:noProof/>
          </w:rPr>
          <w:tab/>
        </w:r>
        <w:r>
          <w:rPr>
            <w:noProof/>
          </w:rPr>
          <w:fldChar w:fldCharType="begin"/>
        </w:r>
        <w:r>
          <w:rPr>
            <w:noProof/>
          </w:rPr>
          <w:instrText xml:space="preserve"> PAGEREF _Toc99176524 \h </w:instrText>
        </w:r>
        <w:r>
          <w:rPr>
            <w:noProof/>
          </w:rPr>
        </w:r>
        <w:r>
          <w:rPr>
            <w:noProof/>
          </w:rPr>
          <w:fldChar w:fldCharType="separate"/>
        </w:r>
        <w:r w:rsidR="009A13E1">
          <w:rPr>
            <w:noProof/>
          </w:rPr>
          <w:t>4</w:t>
        </w:r>
        <w:r>
          <w:rPr>
            <w:noProof/>
          </w:rPr>
          <w:fldChar w:fldCharType="end"/>
        </w:r>
      </w:hyperlink>
    </w:p>
    <w:p w14:paraId="29E59FFB" w14:textId="2B042E19" w:rsidR="00B9271D" w:rsidRDefault="00000000" w:rsidP="00B9271D">
      <w:pPr>
        <w:pStyle w:val="TOC2"/>
        <w:tabs>
          <w:tab w:val="left" w:pos="1260"/>
        </w:tabs>
        <w:rPr>
          <w:rFonts w:asciiTheme="minorHAnsi" w:eastAsiaTheme="minorEastAsia" w:hAnsiTheme="minorHAnsi"/>
          <w:noProof/>
          <w:kern w:val="2"/>
          <w:sz w:val="21"/>
          <w:szCs w:val="22"/>
        </w:rPr>
      </w:pPr>
      <w:hyperlink w:anchor="_Toc99176525" w:history="1">
        <w:r w:rsidR="00B9271D" w:rsidRPr="0067005B">
          <w:rPr>
            <w:rStyle w:val="a8"/>
            <w:rFonts w:ascii="宋体" w:hAnsi="宋体" w:cs="宋体"/>
            <w:b/>
            <w:bCs/>
            <w:noProof/>
          </w:rPr>
          <w:t>1.1</w:t>
        </w:r>
        <w:r w:rsidR="00B9271D">
          <w:rPr>
            <w:rFonts w:asciiTheme="minorHAnsi" w:eastAsiaTheme="minorEastAsia" w:hAnsiTheme="minorHAnsi"/>
            <w:noProof/>
            <w:kern w:val="2"/>
            <w:sz w:val="21"/>
            <w:szCs w:val="22"/>
          </w:rPr>
          <w:tab/>
        </w:r>
        <w:r w:rsidR="00B9271D" w:rsidRPr="0067005B">
          <w:rPr>
            <w:rStyle w:val="a8"/>
            <w:rFonts w:ascii="宋体" w:hAnsi="宋体" w:cs="宋体"/>
            <w:b/>
            <w:bCs/>
            <w:noProof/>
          </w:rPr>
          <w:t>课程设计目的</w:t>
        </w:r>
        <w:r w:rsidR="00B9271D">
          <w:rPr>
            <w:noProof/>
          </w:rPr>
          <w:tab/>
        </w:r>
        <w:r w:rsidR="00B9271D">
          <w:rPr>
            <w:noProof/>
          </w:rPr>
          <w:fldChar w:fldCharType="begin"/>
        </w:r>
        <w:r w:rsidR="00B9271D">
          <w:rPr>
            <w:noProof/>
          </w:rPr>
          <w:instrText xml:space="preserve"> PAGEREF _Toc99176525 \h </w:instrText>
        </w:r>
        <w:r w:rsidR="00B9271D">
          <w:rPr>
            <w:noProof/>
          </w:rPr>
        </w:r>
        <w:r w:rsidR="00B9271D">
          <w:rPr>
            <w:noProof/>
          </w:rPr>
          <w:fldChar w:fldCharType="separate"/>
        </w:r>
        <w:r w:rsidR="009A13E1">
          <w:rPr>
            <w:noProof/>
          </w:rPr>
          <w:t>4</w:t>
        </w:r>
        <w:r w:rsidR="00B9271D">
          <w:rPr>
            <w:noProof/>
          </w:rPr>
          <w:fldChar w:fldCharType="end"/>
        </w:r>
      </w:hyperlink>
    </w:p>
    <w:p w14:paraId="693734A0" w14:textId="0F1CD047" w:rsidR="00B9271D" w:rsidRDefault="00000000" w:rsidP="00B9271D">
      <w:pPr>
        <w:pStyle w:val="TOC2"/>
        <w:tabs>
          <w:tab w:val="left" w:pos="1260"/>
        </w:tabs>
        <w:rPr>
          <w:rFonts w:asciiTheme="minorHAnsi" w:eastAsiaTheme="minorEastAsia" w:hAnsiTheme="minorHAnsi"/>
          <w:noProof/>
          <w:kern w:val="2"/>
          <w:sz w:val="21"/>
          <w:szCs w:val="22"/>
        </w:rPr>
      </w:pPr>
      <w:hyperlink w:anchor="_Toc99176526" w:history="1">
        <w:r w:rsidR="00B9271D" w:rsidRPr="0067005B">
          <w:rPr>
            <w:rStyle w:val="a8"/>
            <w:rFonts w:ascii="宋体" w:hAnsi="宋体" w:cs="宋体"/>
            <w:b/>
            <w:bCs/>
            <w:noProof/>
          </w:rPr>
          <w:t>1.2</w:t>
        </w:r>
        <w:r w:rsidR="00B9271D">
          <w:rPr>
            <w:rFonts w:asciiTheme="minorHAnsi" w:eastAsiaTheme="minorEastAsia" w:hAnsiTheme="minorHAnsi"/>
            <w:noProof/>
            <w:kern w:val="2"/>
            <w:sz w:val="21"/>
            <w:szCs w:val="22"/>
          </w:rPr>
          <w:tab/>
        </w:r>
        <w:r w:rsidR="00B9271D" w:rsidRPr="0067005B">
          <w:rPr>
            <w:rStyle w:val="a8"/>
            <w:rFonts w:ascii="宋体" w:hAnsi="宋体" w:cs="宋体"/>
            <w:b/>
            <w:bCs/>
            <w:noProof/>
          </w:rPr>
          <w:t>课程设计题目</w:t>
        </w:r>
        <w:r w:rsidR="00B9271D">
          <w:rPr>
            <w:noProof/>
          </w:rPr>
          <w:tab/>
        </w:r>
        <w:r w:rsidR="00B9271D">
          <w:rPr>
            <w:noProof/>
          </w:rPr>
          <w:fldChar w:fldCharType="begin"/>
        </w:r>
        <w:r w:rsidR="00B9271D">
          <w:rPr>
            <w:noProof/>
          </w:rPr>
          <w:instrText xml:space="preserve"> PAGEREF _Toc99176526 \h </w:instrText>
        </w:r>
        <w:r w:rsidR="00B9271D">
          <w:rPr>
            <w:noProof/>
          </w:rPr>
        </w:r>
        <w:r w:rsidR="00B9271D">
          <w:rPr>
            <w:noProof/>
          </w:rPr>
          <w:fldChar w:fldCharType="separate"/>
        </w:r>
        <w:r w:rsidR="009A13E1">
          <w:rPr>
            <w:noProof/>
          </w:rPr>
          <w:t>4</w:t>
        </w:r>
        <w:r w:rsidR="00B9271D">
          <w:rPr>
            <w:noProof/>
          </w:rPr>
          <w:fldChar w:fldCharType="end"/>
        </w:r>
      </w:hyperlink>
    </w:p>
    <w:p w14:paraId="05EAD32B" w14:textId="0E3D6DA1" w:rsidR="00B9271D" w:rsidRDefault="00000000" w:rsidP="00B9271D">
      <w:pPr>
        <w:pStyle w:val="TOC2"/>
        <w:tabs>
          <w:tab w:val="left" w:pos="1260"/>
        </w:tabs>
        <w:rPr>
          <w:rFonts w:asciiTheme="minorHAnsi" w:eastAsiaTheme="minorEastAsia" w:hAnsiTheme="minorHAnsi"/>
          <w:noProof/>
          <w:kern w:val="2"/>
          <w:sz w:val="21"/>
          <w:szCs w:val="22"/>
        </w:rPr>
      </w:pPr>
      <w:hyperlink w:anchor="_Toc99176527" w:history="1">
        <w:r w:rsidR="00B9271D" w:rsidRPr="0067005B">
          <w:rPr>
            <w:rStyle w:val="a8"/>
            <w:rFonts w:ascii="宋体" w:hAnsi="宋体" w:cs="宋体"/>
            <w:b/>
            <w:bCs/>
            <w:noProof/>
          </w:rPr>
          <w:t>1.3</w:t>
        </w:r>
        <w:r w:rsidR="00B9271D">
          <w:rPr>
            <w:rFonts w:asciiTheme="minorHAnsi" w:eastAsiaTheme="minorEastAsia" w:hAnsiTheme="minorHAnsi"/>
            <w:noProof/>
            <w:kern w:val="2"/>
            <w:sz w:val="21"/>
            <w:szCs w:val="22"/>
          </w:rPr>
          <w:tab/>
        </w:r>
        <w:r w:rsidR="00B9271D" w:rsidRPr="0067005B">
          <w:rPr>
            <w:rStyle w:val="a8"/>
            <w:rFonts w:ascii="宋体" w:hAnsi="宋体" w:cs="宋体"/>
            <w:b/>
            <w:bCs/>
            <w:noProof/>
          </w:rPr>
          <w:t>项目背景</w:t>
        </w:r>
        <w:r w:rsidR="00B9271D">
          <w:rPr>
            <w:noProof/>
          </w:rPr>
          <w:tab/>
        </w:r>
        <w:r w:rsidR="00B9271D">
          <w:rPr>
            <w:noProof/>
          </w:rPr>
          <w:fldChar w:fldCharType="begin"/>
        </w:r>
        <w:r w:rsidR="00B9271D">
          <w:rPr>
            <w:noProof/>
          </w:rPr>
          <w:instrText xml:space="preserve"> PAGEREF _Toc99176527 \h </w:instrText>
        </w:r>
        <w:r w:rsidR="00B9271D">
          <w:rPr>
            <w:noProof/>
          </w:rPr>
        </w:r>
        <w:r w:rsidR="00B9271D">
          <w:rPr>
            <w:noProof/>
          </w:rPr>
          <w:fldChar w:fldCharType="separate"/>
        </w:r>
        <w:r w:rsidR="009A13E1">
          <w:rPr>
            <w:noProof/>
          </w:rPr>
          <w:t>4</w:t>
        </w:r>
        <w:r w:rsidR="00B9271D">
          <w:rPr>
            <w:noProof/>
          </w:rPr>
          <w:fldChar w:fldCharType="end"/>
        </w:r>
      </w:hyperlink>
    </w:p>
    <w:p w14:paraId="1CB3C176" w14:textId="4C9E5AEA" w:rsidR="00B9271D" w:rsidRDefault="00000000" w:rsidP="00B9271D">
      <w:pPr>
        <w:pStyle w:val="TOC2"/>
        <w:tabs>
          <w:tab w:val="left" w:pos="1260"/>
        </w:tabs>
        <w:rPr>
          <w:rFonts w:asciiTheme="minorHAnsi" w:eastAsiaTheme="minorEastAsia" w:hAnsiTheme="minorHAnsi"/>
          <w:noProof/>
          <w:kern w:val="2"/>
          <w:sz w:val="21"/>
          <w:szCs w:val="22"/>
        </w:rPr>
      </w:pPr>
      <w:hyperlink w:anchor="_Toc99176528" w:history="1">
        <w:r w:rsidR="00B9271D" w:rsidRPr="0067005B">
          <w:rPr>
            <w:rStyle w:val="a8"/>
            <w:rFonts w:ascii="宋体" w:hAnsi="宋体" w:cs="宋体"/>
            <w:b/>
            <w:bCs/>
            <w:noProof/>
          </w:rPr>
          <w:t>1.4</w:t>
        </w:r>
        <w:r w:rsidR="00B9271D">
          <w:rPr>
            <w:rFonts w:asciiTheme="minorHAnsi" w:eastAsiaTheme="minorEastAsia" w:hAnsiTheme="minorHAnsi"/>
            <w:noProof/>
            <w:kern w:val="2"/>
            <w:sz w:val="21"/>
            <w:szCs w:val="22"/>
          </w:rPr>
          <w:tab/>
        </w:r>
        <w:r w:rsidR="00B9271D" w:rsidRPr="0067005B">
          <w:rPr>
            <w:rStyle w:val="a8"/>
            <w:rFonts w:ascii="宋体" w:hAnsi="宋体" w:cs="宋体"/>
            <w:b/>
            <w:bCs/>
            <w:noProof/>
          </w:rPr>
          <w:t>现有条件</w:t>
        </w:r>
        <w:r w:rsidR="00B9271D">
          <w:rPr>
            <w:noProof/>
          </w:rPr>
          <w:tab/>
        </w:r>
        <w:r w:rsidR="00B9271D">
          <w:rPr>
            <w:noProof/>
          </w:rPr>
          <w:fldChar w:fldCharType="begin"/>
        </w:r>
        <w:r w:rsidR="00B9271D">
          <w:rPr>
            <w:noProof/>
          </w:rPr>
          <w:instrText xml:space="preserve"> PAGEREF _Toc99176528 \h </w:instrText>
        </w:r>
        <w:r w:rsidR="00B9271D">
          <w:rPr>
            <w:noProof/>
          </w:rPr>
        </w:r>
        <w:r w:rsidR="00B9271D">
          <w:rPr>
            <w:noProof/>
          </w:rPr>
          <w:fldChar w:fldCharType="separate"/>
        </w:r>
        <w:r w:rsidR="009A13E1">
          <w:rPr>
            <w:noProof/>
          </w:rPr>
          <w:t>4</w:t>
        </w:r>
        <w:r w:rsidR="00B9271D">
          <w:rPr>
            <w:noProof/>
          </w:rPr>
          <w:fldChar w:fldCharType="end"/>
        </w:r>
      </w:hyperlink>
    </w:p>
    <w:p w14:paraId="37117F1E" w14:textId="0B73B3F4" w:rsidR="00B9271D" w:rsidRDefault="00000000" w:rsidP="00B9271D">
      <w:pPr>
        <w:pStyle w:val="TOC2"/>
        <w:tabs>
          <w:tab w:val="left" w:pos="1260"/>
        </w:tabs>
        <w:rPr>
          <w:rFonts w:asciiTheme="minorHAnsi" w:eastAsiaTheme="minorEastAsia" w:hAnsiTheme="minorHAnsi"/>
          <w:noProof/>
          <w:kern w:val="2"/>
          <w:sz w:val="21"/>
          <w:szCs w:val="22"/>
        </w:rPr>
      </w:pPr>
      <w:hyperlink w:anchor="_Toc99176529" w:history="1">
        <w:r w:rsidR="00B9271D" w:rsidRPr="0067005B">
          <w:rPr>
            <w:rStyle w:val="a8"/>
            <w:rFonts w:ascii="宋体" w:hAnsi="宋体" w:cs="宋体"/>
            <w:b/>
            <w:bCs/>
            <w:noProof/>
          </w:rPr>
          <w:t>1.5</w:t>
        </w:r>
        <w:r w:rsidR="00B9271D">
          <w:rPr>
            <w:rFonts w:asciiTheme="minorHAnsi" w:eastAsiaTheme="minorEastAsia" w:hAnsiTheme="minorHAnsi"/>
            <w:noProof/>
            <w:kern w:val="2"/>
            <w:sz w:val="21"/>
            <w:szCs w:val="22"/>
          </w:rPr>
          <w:tab/>
        </w:r>
        <w:r w:rsidR="00B9271D" w:rsidRPr="0067005B">
          <w:rPr>
            <w:rStyle w:val="a8"/>
            <w:rFonts w:ascii="宋体" w:hAnsi="宋体" w:cs="宋体"/>
            <w:b/>
            <w:bCs/>
            <w:noProof/>
          </w:rPr>
          <w:t>人员分工</w:t>
        </w:r>
        <w:r w:rsidR="00B9271D">
          <w:rPr>
            <w:noProof/>
          </w:rPr>
          <w:tab/>
        </w:r>
        <w:r w:rsidR="00B9271D">
          <w:rPr>
            <w:noProof/>
          </w:rPr>
          <w:fldChar w:fldCharType="begin"/>
        </w:r>
        <w:r w:rsidR="00B9271D">
          <w:rPr>
            <w:noProof/>
          </w:rPr>
          <w:instrText xml:space="preserve"> PAGEREF _Toc99176529 \h </w:instrText>
        </w:r>
        <w:r w:rsidR="00B9271D">
          <w:rPr>
            <w:noProof/>
          </w:rPr>
        </w:r>
        <w:r w:rsidR="00B9271D">
          <w:rPr>
            <w:noProof/>
          </w:rPr>
          <w:fldChar w:fldCharType="separate"/>
        </w:r>
        <w:r w:rsidR="009A13E1">
          <w:rPr>
            <w:noProof/>
          </w:rPr>
          <w:t>5</w:t>
        </w:r>
        <w:r w:rsidR="00B9271D">
          <w:rPr>
            <w:noProof/>
          </w:rPr>
          <w:fldChar w:fldCharType="end"/>
        </w:r>
      </w:hyperlink>
    </w:p>
    <w:p w14:paraId="35468508" w14:textId="749D2803" w:rsidR="00B9271D" w:rsidRDefault="00000000" w:rsidP="00B9271D">
      <w:pPr>
        <w:pStyle w:val="TOC1"/>
        <w:rPr>
          <w:rFonts w:asciiTheme="minorHAnsi" w:eastAsiaTheme="minorEastAsia" w:hAnsiTheme="minorHAnsi"/>
          <w:noProof/>
          <w:kern w:val="2"/>
          <w:sz w:val="21"/>
          <w:szCs w:val="22"/>
        </w:rPr>
      </w:pPr>
      <w:hyperlink w:anchor="_Toc99176530" w:history="1">
        <w:r w:rsidR="00B9271D" w:rsidRPr="0067005B">
          <w:rPr>
            <w:rStyle w:val="a8"/>
            <w:b/>
            <w:bCs/>
            <w:noProof/>
          </w:rPr>
          <w:t>第二章</w:t>
        </w:r>
        <w:r w:rsidR="00B9271D" w:rsidRPr="0067005B">
          <w:rPr>
            <w:rStyle w:val="a8"/>
            <w:b/>
            <w:bCs/>
            <w:noProof/>
          </w:rPr>
          <w:t xml:space="preserve"> </w:t>
        </w:r>
        <w:r w:rsidR="00B9271D" w:rsidRPr="0067005B">
          <w:rPr>
            <w:rStyle w:val="a8"/>
            <w:b/>
            <w:bCs/>
            <w:noProof/>
          </w:rPr>
          <w:t>需求及功能分析</w:t>
        </w:r>
        <w:r w:rsidR="00B9271D">
          <w:rPr>
            <w:noProof/>
          </w:rPr>
          <w:tab/>
        </w:r>
        <w:r w:rsidR="00B9271D">
          <w:rPr>
            <w:noProof/>
          </w:rPr>
          <w:fldChar w:fldCharType="begin"/>
        </w:r>
        <w:r w:rsidR="00B9271D">
          <w:rPr>
            <w:noProof/>
          </w:rPr>
          <w:instrText xml:space="preserve"> PAGEREF _Toc99176530 \h </w:instrText>
        </w:r>
        <w:r w:rsidR="00B9271D">
          <w:rPr>
            <w:noProof/>
          </w:rPr>
        </w:r>
        <w:r w:rsidR="00B9271D">
          <w:rPr>
            <w:noProof/>
          </w:rPr>
          <w:fldChar w:fldCharType="separate"/>
        </w:r>
        <w:r w:rsidR="009A13E1">
          <w:rPr>
            <w:noProof/>
          </w:rPr>
          <w:t>6</w:t>
        </w:r>
        <w:r w:rsidR="00B9271D">
          <w:rPr>
            <w:noProof/>
          </w:rPr>
          <w:fldChar w:fldCharType="end"/>
        </w:r>
      </w:hyperlink>
    </w:p>
    <w:p w14:paraId="6D6A434B" w14:textId="57DD7F0F" w:rsidR="00B9271D" w:rsidRDefault="00000000" w:rsidP="00B9271D">
      <w:pPr>
        <w:pStyle w:val="TOC2"/>
        <w:tabs>
          <w:tab w:val="left" w:pos="1260"/>
        </w:tabs>
        <w:rPr>
          <w:rFonts w:asciiTheme="minorHAnsi" w:eastAsiaTheme="minorEastAsia" w:hAnsiTheme="minorHAnsi"/>
          <w:noProof/>
          <w:kern w:val="2"/>
          <w:sz w:val="21"/>
          <w:szCs w:val="22"/>
        </w:rPr>
      </w:pPr>
      <w:hyperlink w:anchor="_Toc99176531" w:history="1">
        <w:r w:rsidR="00B9271D" w:rsidRPr="0067005B">
          <w:rPr>
            <w:rStyle w:val="a8"/>
            <w:rFonts w:ascii="宋体" w:hAnsi="宋体" w:cs="宋体"/>
            <w:b/>
            <w:bCs/>
            <w:noProof/>
          </w:rPr>
          <w:t>2.1</w:t>
        </w:r>
        <w:r w:rsidR="00B9271D">
          <w:rPr>
            <w:rFonts w:asciiTheme="minorHAnsi" w:eastAsiaTheme="minorEastAsia" w:hAnsiTheme="minorHAnsi"/>
            <w:noProof/>
            <w:kern w:val="2"/>
            <w:sz w:val="21"/>
            <w:szCs w:val="22"/>
          </w:rPr>
          <w:tab/>
        </w:r>
        <w:r w:rsidR="00B9271D" w:rsidRPr="0067005B">
          <w:rPr>
            <w:rStyle w:val="a8"/>
            <w:rFonts w:ascii="宋体" w:hAnsi="宋体" w:cs="宋体"/>
            <w:b/>
            <w:bCs/>
            <w:noProof/>
          </w:rPr>
          <w:t>需求分析</w:t>
        </w:r>
        <w:r w:rsidR="00B9271D">
          <w:rPr>
            <w:noProof/>
          </w:rPr>
          <w:tab/>
        </w:r>
        <w:r w:rsidR="00B9271D">
          <w:rPr>
            <w:noProof/>
          </w:rPr>
          <w:fldChar w:fldCharType="begin"/>
        </w:r>
        <w:r w:rsidR="00B9271D">
          <w:rPr>
            <w:noProof/>
          </w:rPr>
          <w:instrText xml:space="preserve"> PAGEREF _Toc99176531 \h </w:instrText>
        </w:r>
        <w:r w:rsidR="00B9271D">
          <w:rPr>
            <w:noProof/>
          </w:rPr>
        </w:r>
        <w:r w:rsidR="00B9271D">
          <w:rPr>
            <w:noProof/>
          </w:rPr>
          <w:fldChar w:fldCharType="separate"/>
        </w:r>
        <w:r w:rsidR="009A13E1">
          <w:rPr>
            <w:noProof/>
          </w:rPr>
          <w:t>6</w:t>
        </w:r>
        <w:r w:rsidR="00B9271D">
          <w:rPr>
            <w:noProof/>
          </w:rPr>
          <w:fldChar w:fldCharType="end"/>
        </w:r>
      </w:hyperlink>
    </w:p>
    <w:p w14:paraId="20A487B6" w14:textId="3CB4B854" w:rsidR="00B9271D" w:rsidRDefault="00000000" w:rsidP="00B9271D">
      <w:pPr>
        <w:pStyle w:val="TOC2"/>
        <w:tabs>
          <w:tab w:val="left" w:pos="1260"/>
        </w:tabs>
        <w:rPr>
          <w:rFonts w:asciiTheme="minorHAnsi" w:eastAsiaTheme="minorEastAsia" w:hAnsiTheme="minorHAnsi"/>
          <w:noProof/>
          <w:kern w:val="2"/>
          <w:sz w:val="21"/>
          <w:szCs w:val="22"/>
        </w:rPr>
      </w:pPr>
      <w:hyperlink w:anchor="_Toc99176532" w:history="1">
        <w:r w:rsidR="00B9271D" w:rsidRPr="0067005B">
          <w:rPr>
            <w:rStyle w:val="a8"/>
            <w:rFonts w:ascii="宋体" w:hAnsi="宋体" w:cs="宋体"/>
            <w:b/>
            <w:bCs/>
            <w:noProof/>
          </w:rPr>
          <w:t>2.2</w:t>
        </w:r>
        <w:r w:rsidR="00B9271D">
          <w:rPr>
            <w:rFonts w:asciiTheme="minorHAnsi" w:eastAsiaTheme="minorEastAsia" w:hAnsiTheme="minorHAnsi"/>
            <w:noProof/>
            <w:kern w:val="2"/>
            <w:sz w:val="21"/>
            <w:szCs w:val="22"/>
          </w:rPr>
          <w:tab/>
        </w:r>
        <w:r w:rsidR="00B9271D" w:rsidRPr="0067005B">
          <w:rPr>
            <w:rStyle w:val="a8"/>
            <w:rFonts w:ascii="宋体" w:hAnsi="宋体" w:cs="宋体"/>
            <w:b/>
            <w:bCs/>
            <w:noProof/>
          </w:rPr>
          <w:t>功能分析</w:t>
        </w:r>
        <w:r w:rsidR="00B9271D">
          <w:rPr>
            <w:noProof/>
          </w:rPr>
          <w:tab/>
        </w:r>
        <w:r w:rsidR="00B9271D">
          <w:rPr>
            <w:noProof/>
          </w:rPr>
          <w:fldChar w:fldCharType="begin"/>
        </w:r>
        <w:r w:rsidR="00B9271D">
          <w:rPr>
            <w:noProof/>
          </w:rPr>
          <w:instrText xml:space="preserve"> PAGEREF _Toc99176532 \h </w:instrText>
        </w:r>
        <w:r w:rsidR="00B9271D">
          <w:rPr>
            <w:noProof/>
          </w:rPr>
        </w:r>
        <w:r w:rsidR="00B9271D">
          <w:rPr>
            <w:noProof/>
          </w:rPr>
          <w:fldChar w:fldCharType="separate"/>
        </w:r>
        <w:r w:rsidR="009A13E1">
          <w:rPr>
            <w:noProof/>
          </w:rPr>
          <w:t>6</w:t>
        </w:r>
        <w:r w:rsidR="00B9271D">
          <w:rPr>
            <w:noProof/>
          </w:rPr>
          <w:fldChar w:fldCharType="end"/>
        </w:r>
      </w:hyperlink>
    </w:p>
    <w:p w14:paraId="62F72782" w14:textId="2B63F248" w:rsidR="00B9271D" w:rsidRDefault="00000000" w:rsidP="00B9271D">
      <w:pPr>
        <w:pStyle w:val="TOC1"/>
        <w:rPr>
          <w:rFonts w:asciiTheme="minorHAnsi" w:eastAsiaTheme="minorEastAsia" w:hAnsiTheme="minorHAnsi"/>
          <w:noProof/>
          <w:kern w:val="2"/>
          <w:sz w:val="21"/>
          <w:szCs w:val="22"/>
        </w:rPr>
      </w:pPr>
      <w:hyperlink w:anchor="_Toc99176533" w:history="1">
        <w:r w:rsidR="00B9271D" w:rsidRPr="0067005B">
          <w:rPr>
            <w:rStyle w:val="a8"/>
            <w:b/>
            <w:bCs/>
            <w:noProof/>
          </w:rPr>
          <w:t>第三章</w:t>
        </w:r>
        <w:r w:rsidR="00B9271D" w:rsidRPr="0067005B">
          <w:rPr>
            <w:rStyle w:val="a8"/>
            <w:b/>
            <w:bCs/>
            <w:noProof/>
          </w:rPr>
          <w:t xml:space="preserve"> </w:t>
        </w:r>
        <w:r w:rsidR="00B9271D" w:rsidRPr="0067005B">
          <w:rPr>
            <w:rStyle w:val="a8"/>
            <w:b/>
            <w:bCs/>
            <w:noProof/>
          </w:rPr>
          <w:t>概要设计</w:t>
        </w:r>
        <w:r w:rsidR="00B9271D">
          <w:rPr>
            <w:noProof/>
          </w:rPr>
          <w:tab/>
        </w:r>
        <w:r w:rsidR="00B9271D">
          <w:rPr>
            <w:noProof/>
          </w:rPr>
          <w:fldChar w:fldCharType="begin"/>
        </w:r>
        <w:r w:rsidR="00B9271D">
          <w:rPr>
            <w:noProof/>
          </w:rPr>
          <w:instrText xml:space="preserve"> PAGEREF _Toc99176533 \h </w:instrText>
        </w:r>
        <w:r w:rsidR="00B9271D">
          <w:rPr>
            <w:noProof/>
          </w:rPr>
        </w:r>
        <w:r w:rsidR="00B9271D">
          <w:rPr>
            <w:noProof/>
          </w:rPr>
          <w:fldChar w:fldCharType="separate"/>
        </w:r>
        <w:r w:rsidR="009A13E1">
          <w:rPr>
            <w:noProof/>
          </w:rPr>
          <w:t>7</w:t>
        </w:r>
        <w:r w:rsidR="00B9271D">
          <w:rPr>
            <w:noProof/>
          </w:rPr>
          <w:fldChar w:fldCharType="end"/>
        </w:r>
      </w:hyperlink>
    </w:p>
    <w:p w14:paraId="3EB390A0" w14:textId="175B9E02" w:rsidR="00B9271D" w:rsidRDefault="00000000" w:rsidP="00B9271D">
      <w:pPr>
        <w:pStyle w:val="TOC2"/>
        <w:tabs>
          <w:tab w:val="left" w:pos="1260"/>
        </w:tabs>
        <w:rPr>
          <w:rFonts w:asciiTheme="minorHAnsi" w:eastAsiaTheme="minorEastAsia" w:hAnsiTheme="minorHAnsi"/>
          <w:noProof/>
          <w:kern w:val="2"/>
          <w:sz w:val="21"/>
          <w:szCs w:val="22"/>
        </w:rPr>
      </w:pPr>
      <w:hyperlink w:anchor="_Toc99176534" w:history="1">
        <w:r w:rsidR="00B9271D" w:rsidRPr="0067005B">
          <w:rPr>
            <w:rStyle w:val="a8"/>
            <w:rFonts w:ascii="宋体" w:hAnsi="宋体" w:cs="宋体"/>
            <w:b/>
            <w:bCs/>
            <w:noProof/>
          </w:rPr>
          <w:t>3.1</w:t>
        </w:r>
        <w:r w:rsidR="00B9271D">
          <w:rPr>
            <w:rFonts w:asciiTheme="minorHAnsi" w:eastAsiaTheme="minorEastAsia" w:hAnsiTheme="minorHAnsi"/>
            <w:noProof/>
            <w:kern w:val="2"/>
            <w:sz w:val="21"/>
            <w:szCs w:val="22"/>
          </w:rPr>
          <w:tab/>
        </w:r>
        <w:r w:rsidR="00B9271D" w:rsidRPr="0067005B">
          <w:rPr>
            <w:rStyle w:val="a8"/>
            <w:rFonts w:ascii="宋体" w:hAnsi="宋体" w:cs="宋体"/>
            <w:b/>
            <w:bCs/>
            <w:noProof/>
          </w:rPr>
          <w:t>总体结构流程设计</w:t>
        </w:r>
        <w:r w:rsidR="00B9271D">
          <w:rPr>
            <w:noProof/>
          </w:rPr>
          <w:tab/>
        </w:r>
        <w:r w:rsidR="00B9271D">
          <w:rPr>
            <w:noProof/>
          </w:rPr>
          <w:fldChar w:fldCharType="begin"/>
        </w:r>
        <w:r w:rsidR="00B9271D">
          <w:rPr>
            <w:noProof/>
          </w:rPr>
          <w:instrText xml:space="preserve"> PAGEREF _Toc99176534 \h </w:instrText>
        </w:r>
        <w:r w:rsidR="00B9271D">
          <w:rPr>
            <w:noProof/>
          </w:rPr>
        </w:r>
        <w:r w:rsidR="00B9271D">
          <w:rPr>
            <w:noProof/>
          </w:rPr>
          <w:fldChar w:fldCharType="separate"/>
        </w:r>
        <w:r w:rsidR="009A13E1">
          <w:rPr>
            <w:noProof/>
          </w:rPr>
          <w:t>7</w:t>
        </w:r>
        <w:r w:rsidR="00B9271D">
          <w:rPr>
            <w:noProof/>
          </w:rPr>
          <w:fldChar w:fldCharType="end"/>
        </w:r>
      </w:hyperlink>
    </w:p>
    <w:p w14:paraId="09C02145" w14:textId="14B3A6C9" w:rsidR="00B9271D" w:rsidRDefault="00000000" w:rsidP="00B9271D">
      <w:pPr>
        <w:pStyle w:val="TOC2"/>
        <w:tabs>
          <w:tab w:val="left" w:pos="1260"/>
        </w:tabs>
        <w:rPr>
          <w:rFonts w:asciiTheme="minorHAnsi" w:eastAsiaTheme="minorEastAsia" w:hAnsiTheme="minorHAnsi"/>
          <w:noProof/>
          <w:kern w:val="2"/>
          <w:sz w:val="21"/>
          <w:szCs w:val="22"/>
        </w:rPr>
      </w:pPr>
      <w:hyperlink w:anchor="_Toc99176535" w:history="1">
        <w:r w:rsidR="00B9271D" w:rsidRPr="0067005B">
          <w:rPr>
            <w:rStyle w:val="a8"/>
            <w:rFonts w:ascii="宋体" w:hAnsi="宋体" w:cs="宋体"/>
            <w:b/>
            <w:bCs/>
            <w:noProof/>
          </w:rPr>
          <w:t>3.2</w:t>
        </w:r>
        <w:r w:rsidR="00B9271D">
          <w:rPr>
            <w:rFonts w:asciiTheme="minorHAnsi" w:eastAsiaTheme="minorEastAsia" w:hAnsiTheme="minorHAnsi"/>
            <w:noProof/>
            <w:kern w:val="2"/>
            <w:sz w:val="21"/>
            <w:szCs w:val="22"/>
          </w:rPr>
          <w:tab/>
        </w:r>
        <w:r w:rsidR="00B9271D" w:rsidRPr="0067005B">
          <w:rPr>
            <w:rStyle w:val="a8"/>
            <w:rFonts w:ascii="宋体" w:hAnsi="宋体" w:cs="宋体"/>
            <w:b/>
            <w:bCs/>
            <w:noProof/>
          </w:rPr>
          <w:t>数据库设计</w:t>
        </w:r>
        <w:r w:rsidR="00B9271D">
          <w:rPr>
            <w:noProof/>
          </w:rPr>
          <w:tab/>
        </w:r>
        <w:r w:rsidR="00B9271D">
          <w:rPr>
            <w:noProof/>
          </w:rPr>
          <w:fldChar w:fldCharType="begin"/>
        </w:r>
        <w:r w:rsidR="00B9271D">
          <w:rPr>
            <w:noProof/>
          </w:rPr>
          <w:instrText xml:space="preserve"> PAGEREF _Toc99176535 \h </w:instrText>
        </w:r>
        <w:r w:rsidR="00B9271D">
          <w:rPr>
            <w:noProof/>
          </w:rPr>
        </w:r>
        <w:r w:rsidR="00B9271D">
          <w:rPr>
            <w:noProof/>
          </w:rPr>
          <w:fldChar w:fldCharType="separate"/>
        </w:r>
        <w:r w:rsidR="009A13E1">
          <w:rPr>
            <w:noProof/>
          </w:rPr>
          <w:t>8</w:t>
        </w:r>
        <w:r w:rsidR="00B9271D">
          <w:rPr>
            <w:noProof/>
          </w:rPr>
          <w:fldChar w:fldCharType="end"/>
        </w:r>
      </w:hyperlink>
    </w:p>
    <w:p w14:paraId="2AC9110F" w14:textId="06AC2310" w:rsidR="00B9271D" w:rsidRDefault="00000000" w:rsidP="00B9271D">
      <w:pPr>
        <w:pStyle w:val="TOC1"/>
        <w:rPr>
          <w:rFonts w:asciiTheme="minorHAnsi" w:eastAsiaTheme="minorEastAsia" w:hAnsiTheme="minorHAnsi"/>
          <w:noProof/>
          <w:kern w:val="2"/>
          <w:sz w:val="21"/>
          <w:szCs w:val="22"/>
        </w:rPr>
      </w:pPr>
      <w:hyperlink w:anchor="_Toc99176536" w:history="1">
        <w:r w:rsidR="00B9271D" w:rsidRPr="0067005B">
          <w:rPr>
            <w:rStyle w:val="a8"/>
            <w:b/>
            <w:bCs/>
            <w:noProof/>
          </w:rPr>
          <w:t>第四章</w:t>
        </w:r>
        <w:r w:rsidR="00B9271D" w:rsidRPr="0067005B">
          <w:rPr>
            <w:rStyle w:val="a8"/>
            <w:b/>
            <w:bCs/>
            <w:noProof/>
          </w:rPr>
          <w:t xml:space="preserve"> </w:t>
        </w:r>
        <w:r w:rsidR="00B9271D" w:rsidRPr="0067005B">
          <w:rPr>
            <w:rStyle w:val="a8"/>
            <w:b/>
            <w:bCs/>
            <w:noProof/>
          </w:rPr>
          <w:t>系统实现与测试</w:t>
        </w:r>
        <w:r w:rsidR="00B9271D">
          <w:rPr>
            <w:noProof/>
          </w:rPr>
          <w:tab/>
        </w:r>
        <w:r w:rsidR="00B9271D">
          <w:rPr>
            <w:noProof/>
          </w:rPr>
          <w:fldChar w:fldCharType="begin"/>
        </w:r>
        <w:r w:rsidR="00B9271D">
          <w:rPr>
            <w:noProof/>
          </w:rPr>
          <w:instrText xml:space="preserve"> PAGEREF _Toc99176536 \h </w:instrText>
        </w:r>
        <w:r w:rsidR="00B9271D">
          <w:rPr>
            <w:noProof/>
          </w:rPr>
        </w:r>
        <w:r w:rsidR="00B9271D">
          <w:rPr>
            <w:noProof/>
          </w:rPr>
          <w:fldChar w:fldCharType="separate"/>
        </w:r>
        <w:r w:rsidR="009A13E1">
          <w:rPr>
            <w:noProof/>
          </w:rPr>
          <w:t>10</w:t>
        </w:r>
        <w:r w:rsidR="00B9271D">
          <w:rPr>
            <w:noProof/>
          </w:rPr>
          <w:fldChar w:fldCharType="end"/>
        </w:r>
      </w:hyperlink>
    </w:p>
    <w:p w14:paraId="7EA040BD" w14:textId="74DF43E6" w:rsidR="00B9271D" w:rsidRDefault="00000000" w:rsidP="00B9271D">
      <w:pPr>
        <w:pStyle w:val="TOC2"/>
        <w:tabs>
          <w:tab w:val="left" w:pos="1260"/>
        </w:tabs>
        <w:rPr>
          <w:rFonts w:asciiTheme="minorHAnsi" w:eastAsiaTheme="minorEastAsia" w:hAnsiTheme="minorHAnsi"/>
          <w:noProof/>
          <w:kern w:val="2"/>
          <w:sz w:val="21"/>
          <w:szCs w:val="22"/>
        </w:rPr>
      </w:pPr>
      <w:hyperlink w:anchor="_Toc99176537" w:history="1">
        <w:r w:rsidR="00B9271D" w:rsidRPr="0067005B">
          <w:rPr>
            <w:rStyle w:val="a8"/>
            <w:rFonts w:ascii="宋体" w:hAnsi="宋体" w:cs="宋体"/>
            <w:b/>
            <w:bCs/>
            <w:noProof/>
          </w:rPr>
          <w:t>5.1</w:t>
        </w:r>
        <w:r w:rsidR="00B9271D">
          <w:rPr>
            <w:rFonts w:asciiTheme="minorHAnsi" w:eastAsiaTheme="minorEastAsia" w:hAnsiTheme="minorHAnsi"/>
            <w:noProof/>
            <w:kern w:val="2"/>
            <w:sz w:val="21"/>
            <w:szCs w:val="22"/>
          </w:rPr>
          <w:tab/>
        </w:r>
        <w:r w:rsidR="00B9271D" w:rsidRPr="0067005B">
          <w:rPr>
            <w:rStyle w:val="a8"/>
            <w:rFonts w:ascii="宋体" w:hAnsi="宋体" w:cs="宋体"/>
            <w:b/>
            <w:bCs/>
            <w:noProof/>
          </w:rPr>
          <w:t>系统主要界面的实现</w:t>
        </w:r>
        <w:r w:rsidR="00B9271D">
          <w:rPr>
            <w:noProof/>
          </w:rPr>
          <w:tab/>
        </w:r>
        <w:r w:rsidR="00B9271D">
          <w:rPr>
            <w:noProof/>
          </w:rPr>
          <w:fldChar w:fldCharType="begin"/>
        </w:r>
        <w:r w:rsidR="00B9271D">
          <w:rPr>
            <w:noProof/>
          </w:rPr>
          <w:instrText xml:space="preserve"> PAGEREF _Toc99176537 \h </w:instrText>
        </w:r>
        <w:r w:rsidR="00B9271D">
          <w:rPr>
            <w:noProof/>
          </w:rPr>
        </w:r>
        <w:r w:rsidR="00B9271D">
          <w:rPr>
            <w:noProof/>
          </w:rPr>
          <w:fldChar w:fldCharType="separate"/>
        </w:r>
        <w:r w:rsidR="009A13E1">
          <w:rPr>
            <w:noProof/>
          </w:rPr>
          <w:t>10</w:t>
        </w:r>
        <w:r w:rsidR="00B9271D">
          <w:rPr>
            <w:noProof/>
          </w:rPr>
          <w:fldChar w:fldCharType="end"/>
        </w:r>
      </w:hyperlink>
    </w:p>
    <w:p w14:paraId="64E0A01F" w14:textId="6773C0E6" w:rsidR="00B9271D" w:rsidRDefault="00000000" w:rsidP="00B9271D">
      <w:pPr>
        <w:pStyle w:val="TOC2"/>
        <w:tabs>
          <w:tab w:val="left" w:pos="1260"/>
        </w:tabs>
        <w:rPr>
          <w:rFonts w:asciiTheme="minorHAnsi" w:eastAsiaTheme="minorEastAsia" w:hAnsiTheme="minorHAnsi"/>
          <w:noProof/>
          <w:kern w:val="2"/>
          <w:sz w:val="21"/>
          <w:szCs w:val="22"/>
        </w:rPr>
      </w:pPr>
      <w:hyperlink w:anchor="_Toc99176538" w:history="1">
        <w:r w:rsidR="00B9271D" w:rsidRPr="0067005B">
          <w:rPr>
            <w:rStyle w:val="a8"/>
            <w:rFonts w:ascii="宋体" w:hAnsi="宋体" w:cs="宋体"/>
            <w:b/>
            <w:bCs/>
            <w:noProof/>
          </w:rPr>
          <w:t>5.2</w:t>
        </w:r>
        <w:r w:rsidR="00B9271D">
          <w:rPr>
            <w:rFonts w:asciiTheme="minorHAnsi" w:eastAsiaTheme="minorEastAsia" w:hAnsiTheme="minorHAnsi"/>
            <w:noProof/>
            <w:kern w:val="2"/>
            <w:sz w:val="21"/>
            <w:szCs w:val="22"/>
          </w:rPr>
          <w:tab/>
        </w:r>
        <w:r w:rsidR="00B9271D" w:rsidRPr="0067005B">
          <w:rPr>
            <w:rStyle w:val="a8"/>
            <w:rFonts w:ascii="宋体" w:hAnsi="宋体" w:cs="宋体"/>
            <w:b/>
            <w:bCs/>
            <w:noProof/>
          </w:rPr>
          <w:t>功能测试</w:t>
        </w:r>
        <w:r w:rsidR="00B9271D">
          <w:rPr>
            <w:noProof/>
          </w:rPr>
          <w:tab/>
        </w:r>
        <w:r w:rsidR="00B9271D">
          <w:rPr>
            <w:noProof/>
          </w:rPr>
          <w:fldChar w:fldCharType="begin"/>
        </w:r>
        <w:r w:rsidR="00B9271D">
          <w:rPr>
            <w:noProof/>
          </w:rPr>
          <w:instrText xml:space="preserve"> PAGEREF _Toc99176538 \h </w:instrText>
        </w:r>
        <w:r w:rsidR="00B9271D">
          <w:rPr>
            <w:noProof/>
          </w:rPr>
        </w:r>
        <w:r w:rsidR="00B9271D">
          <w:rPr>
            <w:noProof/>
          </w:rPr>
          <w:fldChar w:fldCharType="separate"/>
        </w:r>
        <w:r w:rsidR="009A13E1">
          <w:rPr>
            <w:noProof/>
          </w:rPr>
          <w:t>10</w:t>
        </w:r>
        <w:r w:rsidR="00B9271D">
          <w:rPr>
            <w:noProof/>
          </w:rPr>
          <w:fldChar w:fldCharType="end"/>
        </w:r>
      </w:hyperlink>
    </w:p>
    <w:p w14:paraId="186BC312" w14:textId="2D4D2903" w:rsidR="00B9271D" w:rsidRDefault="00000000" w:rsidP="00B9271D">
      <w:pPr>
        <w:pStyle w:val="TOC1"/>
        <w:rPr>
          <w:rFonts w:asciiTheme="minorHAnsi" w:eastAsiaTheme="minorEastAsia" w:hAnsiTheme="minorHAnsi"/>
          <w:noProof/>
          <w:kern w:val="2"/>
          <w:sz w:val="21"/>
          <w:szCs w:val="22"/>
        </w:rPr>
      </w:pPr>
      <w:hyperlink w:anchor="_Toc99176539" w:history="1">
        <w:r w:rsidR="00B9271D" w:rsidRPr="0067005B">
          <w:rPr>
            <w:rStyle w:val="a8"/>
            <w:b/>
            <w:bCs/>
            <w:noProof/>
          </w:rPr>
          <w:t>第五章</w:t>
        </w:r>
        <w:r w:rsidR="00B9271D" w:rsidRPr="0067005B">
          <w:rPr>
            <w:rStyle w:val="a8"/>
            <w:b/>
            <w:bCs/>
            <w:noProof/>
          </w:rPr>
          <w:t xml:space="preserve"> </w:t>
        </w:r>
        <w:r w:rsidR="00B9271D" w:rsidRPr="0067005B">
          <w:rPr>
            <w:rStyle w:val="a8"/>
            <w:b/>
            <w:bCs/>
            <w:noProof/>
          </w:rPr>
          <w:t>总</w:t>
        </w:r>
        <w:r w:rsidR="00B9271D" w:rsidRPr="0067005B">
          <w:rPr>
            <w:rStyle w:val="a8"/>
            <w:b/>
            <w:bCs/>
            <w:noProof/>
          </w:rPr>
          <w:t xml:space="preserve"> </w:t>
        </w:r>
        <w:r w:rsidR="00B9271D" w:rsidRPr="0067005B">
          <w:rPr>
            <w:rStyle w:val="a8"/>
            <w:b/>
            <w:bCs/>
            <w:noProof/>
          </w:rPr>
          <w:t>结</w:t>
        </w:r>
        <w:r w:rsidR="00B9271D">
          <w:rPr>
            <w:noProof/>
          </w:rPr>
          <w:tab/>
        </w:r>
        <w:r w:rsidR="00B9271D">
          <w:rPr>
            <w:noProof/>
          </w:rPr>
          <w:fldChar w:fldCharType="begin"/>
        </w:r>
        <w:r w:rsidR="00B9271D">
          <w:rPr>
            <w:noProof/>
          </w:rPr>
          <w:instrText xml:space="preserve"> PAGEREF _Toc99176539 \h </w:instrText>
        </w:r>
        <w:r w:rsidR="00B9271D">
          <w:rPr>
            <w:noProof/>
          </w:rPr>
        </w:r>
        <w:r w:rsidR="00B9271D">
          <w:rPr>
            <w:noProof/>
          </w:rPr>
          <w:fldChar w:fldCharType="separate"/>
        </w:r>
        <w:r w:rsidR="009A13E1">
          <w:rPr>
            <w:noProof/>
          </w:rPr>
          <w:t>11</w:t>
        </w:r>
        <w:r w:rsidR="00B9271D">
          <w:rPr>
            <w:noProof/>
          </w:rPr>
          <w:fldChar w:fldCharType="end"/>
        </w:r>
      </w:hyperlink>
    </w:p>
    <w:p w14:paraId="79273C0A" w14:textId="6CF68DAB" w:rsidR="00B9271D" w:rsidRDefault="00000000" w:rsidP="00B9271D">
      <w:pPr>
        <w:pStyle w:val="TOC2"/>
        <w:tabs>
          <w:tab w:val="left" w:pos="1260"/>
        </w:tabs>
        <w:rPr>
          <w:rFonts w:asciiTheme="minorHAnsi" w:eastAsiaTheme="minorEastAsia" w:hAnsiTheme="minorHAnsi"/>
          <w:noProof/>
          <w:kern w:val="2"/>
          <w:sz w:val="21"/>
          <w:szCs w:val="22"/>
        </w:rPr>
      </w:pPr>
      <w:hyperlink w:anchor="_Toc99176540" w:history="1">
        <w:r w:rsidR="00B9271D" w:rsidRPr="0067005B">
          <w:rPr>
            <w:rStyle w:val="a8"/>
            <w:rFonts w:ascii="宋体" w:hAnsi="宋体" w:cs="宋体"/>
            <w:b/>
            <w:bCs/>
            <w:noProof/>
          </w:rPr>
          <w:t>5.1</w:t>
        </w:r>
        <w:r w:rsidR="00B9271D">
          <w:rPr>
            <w:rFonts w:asciiTheme="minorHAnsi" w:eastAsiaTheme="minorEastAsia" w:hAnsiTheme="minorHAnsi"/>
            <w:noProof/>
            <w:kern w:val="2"/>
            <w:sz w:val="21"/>
            <w:szCs w:val="22"/>
          </w:rPr>
          <w:tab/>
        </w:r>
        <w:r w:rsidR="00B9271D" w:rsidRPr="0067005B">
          <w:rPr>
            <w:rStyle w:val="a8"/>
            <w:rFonts w:ascii="宋体" w:hAnsi="宋体" w:cs="宋体"/>
            <w:b/>
            <w:bCs/>
            <w:noProof/>
          </w:rPr>
          <w:t>Xxx同学总结：</w:t>
        </w:r>
        <w:r w:rsidR="00B9271D">
          <w:rPr>
            <w:noProof/>
          </w:rPr>
          <w:tab/>
        </w:r>
        <w:r w:rsidR="00B9271D">
          <w:rPr>
            <w:noProof/>
          </w:rPr>
          <w:fldChar w:fldCharType="begin"/>
        </w:r>
        <w:r w:rsidR="00B9271D">
          <w:rPr>
            <w:noProof/>
          </w:rPr>
          <w:instrText xml:space="preserve"> PAGEREF _Toc99176540 \h </w:instrText>
        </w:r>
        <w:r w:rsidR="00B9271D">
          <w:rPr>
            <w:noProof/>
          </w:rPr>
        </w:r>
        <w:r w:rsidR="00B9271D">
          <w:rPr>
            <w:noProof/>
          </w:rPr>
          <w:fldChar w:fldCharType="separate"/>
        </w:r>
        <w:r w:rsidR="009A13E1">
          <w:rPr>
            <w:noProof/>
          </w:rPr>
          <w:t>11</w:t>
        </w:r>
        <w:r w:rsidR="00B9271D">
          <w:rPr>
            <w:noProof/>
          </w:rPr>
          <w:fldChar w:fldCharType="end"/>
        </w:r>
      </w:hyperlink>
    </w:p>
    <w:p w14:paraId="713735CE" w14:textId="76D31A01" w:rsidR="00B9271D" w:rsidRDefault="00000000" w:rsidP="00B9271D">
      <w:pPr>
        <w:pStyle w:val="TOC2"/>
        <w:tabs>
          <w:tab w:val="left" w:pos="1260"/>
        </w:tabs>
        <w:rPr>
          <w:rFonts w:asciiTheme="minorHAnsi" w:eastAsiaTheme="minorEastAsia" w:hAnsiTheme="minorHAnsi"/>
          <w:noProof/>
          <w:kern w:val="2"/>
          <w:sz w:val="21"/>
          <w:szCs w:val="22"/>
        </w:rPr>
      </w:pPr>
      <w:hyperlink w:anchor="_Toc99176541" w:history="1">
        <w:r w:rsidR="00B9271D" w:rsidRPr="0067005B">
          <w:rPr>
            <w:rStyle w:val="a8"/>
            <w:rFonts w:ascii="宋体" w:hAnsi="宋体" w:cs="宋体"/>
            <w:b/>
            <w:bCs/>
            <w:noProof/>
          </w:rPr>
          <w:t>5.2</w:t>
        </w:r>
        <w:r w:rsidR="00B9271D">
          <w:rPr>
            <w:rFonts w:asciiTheme="minorHAnsi" w:eastAsiaTheme="minorEastAsia" w:hAnsiTheme="minorHAnsi"/>
            <w:noProof/>
            <w:kern w:val="2"/>
            <w:sz w:val="21"/>
            <w:szCs w:val="22"/>
          </w:rPr>
          <w:tab/>
        </w:r>
        <w:r w:rsidR="00B9271D" w:rsidRPr="0067005B">
          <w:rPr>
            <w:rStyle w:val="a8"/>
            <w:rFonts w:ascii="宋体" w:hAnsi="宋体" w:cs="宋体"/>
            <w:b/>
            <w:bCs/>
            <w:noProof/>
          </w:rPr>
          <w:t>Xxx同学总结：</w:t>
        </w:r>
        <w:r w:rsidR="00B9271D">
          <w:rPr>
            <w:noProof/>
          </w:rPr>
          <w:tab/>
        </w:r>
        <w:r w:rsidR="00B9271D">
          <w:rPr>
            <w:noProof/>
          </w:rPr>
          <w:fldChar w:fldCharType="begin"/>
        </w:r>
        <w:r w:rsidR="00B9271D">
          <w:rPr>
            <w:noProof/>
          </w:rPr>
          <w:instrText xml:space="preserve"> PAGEREF _Toc99176541 \h </w:instrText>
        </w:r>
        <w:r w:rsidR="00B9271D">
          <w:rPr>
            <w:noProof/>
          </w:rPr>
        </w:r>
        <w:r w:rsidR="00B9271D">
          <w:rPr>
            <w:noProof/>
          </w:rPr>
          <w:fldChar w:fldCharType="separate"/>
        </w:r>
        <w:r w:rsidR="009A13E1">
          <w:rPr>
            <w:noProof/>
          </w:rPr>
          <w:t>11</w:t>
        </w:r>
        <w:r w:rsidR="00B9271D">
          <w:rPr>
            <w:noProof/>
          </w:rPr>
          <w:fldChar w:fldCharType="end"/>
        </w:r>
      </w:hyperlink>
    </w:p>
    <w:p w14:paraId="6E180882" w14:textId="77777777" w:rsidR="00B9271D" w:rsidRPr="00F66854" w:rsidRDefault="00B9271D" w:rsidP="00B9271D">
      <w:pPr>
        <w:spacing w:line="240" w:lineRule="auto"/>
        <w:ind w:firstLineChars="0" w:firstLine="0"/>
        <w:jc w:val="center"/>
        <w:rPr>
          <w:rFonts w:ascii="宋体" w:hAnsi="宋体"/>
          <w:szCs w:val="24"/>
        </w:rPr>
      </w:pPr>
      <w:r w:rsidRPr="00F66854">
        <w:rPr>
          <w:rFonts w:ascii="宋体" w:hAnsi="宋体" w:hint="eastAsia"/>
          <w:szCs w:val="24"/>
        </w:rPr>
        <w:fldChar w:fldCharType="end"/>
      </w:r>
    </w:p>
    <w:p w14:paraId="2B0B59FD" w14:textId="77777777" w:rsidR="00B9271D" w:rsidRDefault="00B9271D" w:rsidP="00B9271D">
      <w:pPr>
        <w:widowControl/>
        <w:spacing w:line="240" w:lineRule="auto"/>
        <w:ind w:firstLineChars="0" w:firstLine="0"/>
        <w:jc w:val="left"/>
      </w:pPr>
      <w:r>
        <w:br w:type="page"/>
      </w:r>
    </w:p>
    <w:p w14:paraId="6D881500" w14:textId="77777777" w:rsidR="00B9271D" w:rsidRPr="00EF4D47" w:rsidRDefault="00B9271D" w:rsidP="00B9271D">
      <w:pPr>
        <w:numPr>
          <w:ilvl w:val="0"/>
          <w:numId w:val="2"/>
        </w:numPr>
        <w:spacing w:line="240" w:lineRule="auto"/>
        <w:ind w:firstLineChars="0"/>
        <w:jc w:val="center"/>
        <w:outlineLvl w:val="0"/>
        <w:rPr>
          <w:b/>
          <w:bCs/>
          <w:sz w:val="36"/>
          <w:szCs w:val="36"/>
        </w:rPr>
      </w:pPr>
      <w:bookmarkStart w:id="39" w:name="_Toc99176524"/>
      <w:r>
        <w:rPr>
          <w:rFonts w:hint="eastAsia"/>
          <w:b/>
          <w:bCs/>
          <w:sz w:val="36"/>
          <w:szCs w:val="36"/>
        </w:rPr>
        <w:lastRenderedPageBreak/>
        <w:t>概述</w:t>
      </w:r>
      <w:bookmarkEnd w:id="39"/>
    </w:p>
    <w:p w14:paraId="189A95E4" w14:textId="77777777" w:rsidR="00B9271D" w:rsidRPr="00957970" w:rsidRDefault="00B9271D" w:rsidP="00B9271D">
      <w:pPr>
        <w:pStyle w:val="a9"/>
        <w:numPr>
          <w:ilvl w:val="0"/>
          <w:numId w:val="4"/>
        </w:numPr>
        <w:ind w:firstLineChars="0"/>
        <w:outlineLvl w:val="1"/>
        <w:rPr>
          <w:rFonts w:ascii="宋体" w:hAnsi="宋体" w:cs="宋体"/>
          <w:b/>
          <w:bCs/>
          <w:sz w:val="30"/>
          <w:szCs w:val="30"/>
        </w:rPr>
      </w:pPr>
      <w:bookmarkStart w:id="40" w:name="_Toc32349"/>
      <w:bookmarkStart w:id="41" w:name="_Toc16409"/>
      <w:bookmarkStart w:id="42" w:name="_Toc99176525"/>
      <w:r w:rsidRPr="00957970">
        <w:rPr>
          <w:rFonts w:ascii="宋体" w:hAnsi="宋体" w:cs="宋体" w:hint="eastAsia"/>
          <w:b/>
          <w:bCs/>
          <w:sz w:val="30"/>
          <w:szCs w:val="30"/>
        </w:rPr>
        <w:t>课程设计目的</w:t>
      </w:r>
      <w:bookmarkEnd w:id="40"/>
      <w:bookmarkEnd w:id="41"/>
      <w:bookmarkEnd w:id="42"/>
    </w:p>
    <w:p w14:paraId="7D750D16" w14:textId="77777777" w:rsidR="00B9271D" w:rsidRDefault="00B9271D" w:rsidP="00B9271D">
      <w:pPr>
        <w:spacing w:line="360" w:lineRule="auto"/>
        <w:ind w:firstLine="480"/>
        <w:rPr>
          <w:szCs w:val="24"/>
        </w:rPr>
      </w:pPr>
      <w:r>
        <w:rPr>
          <w:rFonts w:hint="eastAsia"/>
          <w:szCs w:val="24"/>
        </w:rPr>
        <w:t>《软件系统项目化实训》是计算机软件工程专业的一门专业课程，通过课程学习，在课程设计环节应达到以下能力：</w:t>
      </w:r>
    </w:p>
    <w:p w14:paraId="0E840D37" w14:textId="77777777" w:rsidR="00B9271D" w:rsidRDefault="00B9271D" w:rsidP="00B9271D">
      <w:pPr>
        <w:numPr>
          <w:ilvl w:val="0"/>
          <w:numId w:val="1"/>
        </w:numPr>
        <w:spacing w:line="360" w:lineRule="auto"/>
        <w:ind w:firstLine="480"/>
        <w:rPr>
          <w:szCs w:val="24"/>
        </w:rPr>
      </w:pPr>
      <w:r>
        <w:rPr>
          <w:rFonts w:hint="eastAsia"/>
          <w:szCs w:val="24"/>
        </w:rPr>
        <w:t>提高程序设计和调试能力。学生通过上机训练，验证自己设计算法的正确性，学会有效利用基本调试方法，迅速找出程序代码中的错误并修改。</w:t>
      </w:r>
    </w:p>
    <w:p w14:paraId="7AFBB325" w14:textId="77777777" w:rsidR="00B9271D" w:rsidRDefault="00B9271D" w:rsidP="00B9271D">
      <w:pPr>
        <w:numPr>
          <w:ilvl w:val="0"/>
          <w:numId w:val="1"/>
        </w:numPr>
        <w:spacing w:line="360" w:lineRule="auto"/>
        <w:ind w:firstLine="480"/>
        <w:rPr>
          <w:szCs w:val="24"/>
        </w:rPr>
      </w:pPr>
      <w:r>
        <w:rPr>
          <w:rFonts w:hint="eastAsia"/>
          <w:szCs w:val="24"/>
        </w:rPr>
        <w:t>初步掌握软件开发过程中问题分析、系统设计、程序编码、测试等基本方法和技能。</w:t>
      </w:r>
    </w:p>
    <w:p w14:paraId="25148D2D" w14:textId="77777777" w:rsidR="00B9271D" w:rsidRDefault="00B9271D" w:rsidP="00B9271D">
      <w:pPr>
        <w:numPr>
          <w:ilvl w:val="0"/>
          <w:numId w:val="1"/>
        </w:numPr>
        <w:spacing w:line="360" w:lineRule="auto"/>
        <w:ind w:firstLine="480"/>
        <w:rPr>
          <w:szCs w:val="24"/>
        </w:rPr>
      </w:pPr>
      <w:r>
        <w:rPr>
          <w:rFonts w:hint="eastAsia"/>
          <w:szCs w:val="24"/>
        </w:rPr>
        <w:t>训练用系统的观点和软件开发一般规范进行软件开发，培养软件工作者所应具备的科学的工作方法和作风。</w:t>
      </w:r>
    </w:p>
    <w:p w14:paraId="2078BF35" w14:textId="77777777" w:rsidR="00B9271D" w:rsidRDefault="00B9271D" w:rsidP="00B9271D">
      <w:pPr>
        <w:numPr>
          <w:ilvl w:val="0"/>
          <w:numId w:val="1"/>
        </w:numPr>
        <w:spacing w:line="360" w:lineRule="auto"/>
        <w:ind w:firstLine="480"/>
        <w:rPr>
          <w:szCs w:val="24"/>
        </w:rPr>
      </w:pPr>
      <w:r>
        <w:rPr>
          <w:rFonts w:hint="eastAsia"/>
          <w:szCs w:val="24"/>
        </w:rPr>
        <w:t>训练学生独立思考解决问题的能力，并对上学期所学的</w:t>
      </w:r>
      <w:r>
        <w:rPr>
          <w:rFonts w:cs="Times New Roman"/>
          <w:szCs w:val="24"/>
        </w:rPr>
        <w:t>JSP</w:t>
      </w:r>
      <w:r>
        <w:rPr>
          <w:rFonts w:hint="eastAsia"/>
          <w:szCs w:val="24"/>
        </w:rPr>
        <w:t>系统设计课程进行熟练的应用。</w:t>
      </w:r>
    </w:p>
    <w:p w14:paraId="534C0F26" w14:textId="77777777" w:rsidR="00B9271D" w:rsidRDefault="00B9271D" w:rsidP="00B9271D">
      <w:pPr>
        <w:numPr>
          <w:ilvl w:val="0"/>
          <w:numId w:val="1"/>
        </w:numPr>
        <w:spacing w:line="360" w:lineRule="auto"/>
        <w:ind w:firstLine="480"/>
        <w:rPr>
          <w:szCs w:val="24"/>
        </w:rPr>
      </w:pPr>
      <w:r>
        <w:rPr>
          <w:rFonts w:hint="eastAsia"/>
          <w:szCs w:val="24"/>
        </w:rPr>
        <w:t>掌握并熟练应用</w:t>
      </w:r>
      <w:r>
        <w:rPr>
          <w:rFonts w:cs="Times New Roman"/>
          <w:szCs w:val="24"/>
        </w:rPr>
        <w:t>mvc</w:t>
      </w:r>
      <w:r>
        <w:rPr>
          <w:rFonts w:hint="eastAsia"/>
          <w:szCs w:val="24"/>
        </w:rPr>
        <w:t>模式解决问题。</w:t>
      </w:r>
    </w:p>
    <w:p w14:paraId="27EDF5CE" w14:textId="77777777" w:rsidR="00B9271D" w:rsidRDefault="00B9271D" w:rsidP="00B9271D">
      <w:pPr>
        <w:numPr>
          <w:ilvl w:val="0"/>
          <w:numId w:val="1"/>
        </w:numPr>
        <w:spacing w:line="360" w:lineRule="auto"/>
        <w:ind w:firstLine="480"/>
        <w:rPr>
          <w:szCs w:val="24"/>
        </w:rPr>
      </w:pPr>
      <w:r>
        <w:rPr>
          <w:rFonts w:hint="eastAsia"/>
          <w:szCs w:val="24"/>
        </w:rPr>
        <w:t>查阅文献资料的自学能力。</w:t>
      </w:r>
    </w:p>
    <w:p w14:paraId="6EFBA0DF" w14:textId="77777777" w:rsidR="00B9271D" w:rsidRPr="00136F30" w:rsidRDefault="00B9271D" w:rsidP="00B9271D">
      <w:pPr>
        <w:pStyle w:val="a9"/>
        <w:numPr>
          <w:ilvl w:val="0"/>
          <w:numId w:val="4"/>
        </w:numPr>
        <w:ind w:firstLineChars="0"/>
        <w:outlineLvl w:val="1"/>
        <w:rPr>
          <w:rFonts w:ascii="宋体" w:hAnsi="宋体" w:cs="宋体"/>
          <w:b/>
          <w:bCs/>
          <w:sz w:val="30"/>
          <w:szCs w:val="30"/>
        </w:rPr>
      </w:pPr>
      <w:bookmarkStart w:id="43" w:name="_Toc99176526"/>
      <w:r w:rsidRPr="00136F30">
        <w:rPr>
          <w:rFonts w:ascii="宋体" w:hAnsi="宋体" w:cs="宋体" w:hint="eastAsia"/>
          <w:b/>
          <w:bCs/>
          <w:sz w:val="30"/>
          <w:szCs w:val="30"/>
        </w:rPr>
        <w:t>课程设计题目</w:t>
      </w:r>
      <w:bookmarkEnd w:id="43"/>
    </w:p>
    <w:p w14:paraId="46577E54" w14:textId="398FE56A" w:rsidR="00B9271D" w:rsidRPr="003C7FBD" w:rsidRDefault="00013FF8" w:rsidP="00B9271D">
      <w:pPr>
        <w:spacing w:line="360" w:lineRule="auto"/>
        <w:ind w:firstLine="560"/>
        <w:jc w:val="left"/>
        <w:rPr>
          <w:rFonts w:ascii="宋体" w:hAnsi="宋体" w:cs="宋体"/>
          <w:sz w:val="28"/>
          <w:szCs w:val="28"/>
        </w:rPr>
      </w:pPr>
      <w:r w:rsidRPr="00013FF8">
        <w:rPr>
          <w:rFonts w:ascii="宋体" w:hAnsi="宋体" w:cs="宋体" w:hint="eastAsia"/>
          <w:sz w:val="28"/>
          <w:szCs w:val="28"/>
        </w:rPr>
        <w:t>基于SSM的健身信息共享平台</w:t>
      </w:r>
    </w:p>
    <w:p w14:paraId="259624F9" w14:textId="77777777" w:rsidR="00B9271D" w:rsidRPr="003C7FBD" w:rsidRDefault="00B9271D" w:rsidP="00B9271D">
      <w:pPr>
        <w:spacing w:line="360" w:lineRule="auto"/>
        <w:ind w:firstLine="560"/>
        <w:jc w:val="left"/>
        <w:rPr>
          <w:rFonts w:ascii="宋体" w:hAnsi="宋体" w:cs="宋体"/>
          <w:sz w:val="28"/>
          <w:szCs w:val="28"/>
        </w:rPr>
      </w:pPr>
    </w:p>
    <w:p w14:paraId="0C1530BD" w14:textId="77777777" w:rsidR="00B9271D" w:rsidRPr="008F3342" w:rsidRDefault="00B9271D" w:rsidP="00B9271D">
      <w:pPr>
        <w:pStyle w:val="a9"/>
        <w:numPr>
          <w:ilvl w:val="0"/>
          <w:numId w:val="4"/>
        </w:numPr>
        <w:ind w:firstLineChars="0"/>
        <w:outlineLvl w:val="1"/>
        <w:rPr>
          <w:rFonts w:ascii="宋体" w:hAnsi="宋体" w:cs="宋体"/>
          <w:b/>
          <w:bCs/>
          <w:sz w:val="30"/>
          <w:szCs w:val="30"/>
        </w:rPr>
      </w:pPr>
      <w:bookmarkStart w:id="44" w:name="_Toc99176527"/>
      <w:r w:rsidRPr="008F3342">
        <w:rPr>
          <w:rFonts w:ascii="宋体" w:hAnsi="宋体" w:cs="宋体" w:hint="eastAsia"/>
          <w:b/>
          <w:bCs/>
          <w:sz w:val="30"/>
          <w:szCs w:val="30"/>
        </w:rPr>
        <w:t>项目背景</w:t>
      </w:r>
      <w:bookmarkEnd w:id="44"/>
    </w:p>
    <w:p w14:paraId="23FB72B1" w14:textId="58B85D37" w:rsidR="00B9271D" w:rsidRPr="00F42A27" w:rsidRDefault="00F42A27" w:rsidP="00B9271D">
      <w:pPr>
        <w:spacing w:line="360" w:lineRule="auto"/>
        <w:ind w:firstLine="480"/>
        <w:jc w:val="left"/>
        <w:rPr>
          <w:rFonts w:ascii="宋体" w:hAnsi="宋体" w:cs="宋体"/>
          <w:sz w:val="28"/>
          <w:szCs w:val="28"/>
        </w:rPr>
      </w:pPr>
      <w:r w:rsidRPr="002343F1">
        <w:rPr>
          <w:rFonts w:hint="eastAsia"/>
        </w:rPr>
        <w:t>随着人们生活水平的提高，越来越多的人们开始关注自身的健康问题，健身运动被越来越多的人所接受，市场里也出现了很多各式各样的健身会所和俱乐部。很多消费者没办法一一了解各种会所，针对这个问题，设计一个基于</w:t>
      </w:r>
      <w:r w:rsidRPr="002343F1">
        <w:rPr>
          <w:rFonts w:hint="eastAsia"/>
        </w:rPr>
        <w:t>J</w:t>
      </w:r>
      <w:r w:rsidRPr="002343F1">
        <w:t>AVA</w:t>
      </w:r>
      <w:r w:rsidRPr="002343F1">
        <w:rPr>
          <w:rFonts w:hint="eastAsia"/>
        </w:rPr>
        <w:t>的健身信息共享平台，在平台上，消费者可以方便的查阅不同的健身会所的信息。</w:t>
      </w:r>
    </w:p>
    <w:p w14:paraId="6BE64308" w14:textId="6F6634E0" w:rsidR="00F42A27" w:rsidRPr="00F42A27" w:rsidRDefault="00B9271D" w:rsidP="00F42A27">
      <w:pPr>
        <w:pStyle w:val="a9"/>
        <w:numPr>
          <w:ilvl w:val="0"/>
          <w:numId w:val="4"/>
        </w:numPr>
        <w:ind w:firstLineChars="0"/>
        <w:outlineLvl w:val="1"/>
        <w:rPr>
          <w:rFonts w:ascii="宋体" w:hAnsi="宋体" w:cs="宋体"/>
          <w:b/>
          <w:bCs/>
          <w:sz w:val="30"/>
          <w:szCs w:val="30"/>
        </w:rPr>
      </w:pPr>
      <w:bookmarkStart w:id="45" w:name="_Toc99176528"/>
      <w:r w:rsidRPr="00136F30">
        <w:rPr>
          <w:rFonts w:ascii="宋体" w:hAnsi="宋体" w:cs="宋体" w:hint="eastAsia"/>
          <w:b/>
          <w:bCs/>
          <w:sz w:val="30"/>
          <w:szCs w:val="30"/>
        </w:rPr>
        <w:t>现有条件</w:t>
      </w:r>
      <w:bookmarkEnd w:id="45"/>
    </w:p>
    <w:p w14:paraId="7BA686CF" w14:textId="77777777"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1. 技术栈选择：</w:t>
      </w:r>
    </w:p>
    <w:p w14:paraId="3E8EAB9C" w14:textId="28D801ED"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开发语言：Java</w:t>
      </w:r>
    </w:p>
    <w:p w14:paraId="025A559E" w14:textId="6A31E458"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框架：Spring、Spring MVC、MyBatis（SSM）</w:t>
      </w:r>
    </w:p>
    <w:p w14:paraId="5E934EFC" w14:textId="3D7D4E8A"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数据库：MySQL</w:t>
      </w:r>
    </w:p>
    <w:p w14:paraId="544A096B" w14:textId="77777777" w:rsidR="00F42A27" w:rsidRPr="00F42A27" w:rsidRDefault="00F42A27" w:rsidP="00F42A27">
      <w:pPr>
        <w:spacing w:line="360" w:lineRule="auto"/>
        <w:ind w:firstLine="480"/>
        <w:jc w:val="left"/>
        <w:rPr>
          <w:rFonts w:ascii="宋体" w:hAnsi="宋体" w:cs="宋体"/>
          <w:szCs w:val="24"/>
        </w:rPr>
      </w:pPr>
    </w:p>
    <w:p w14:paraId="37581F9E" w14:textId="77777777"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lastRenderedPageBreak/>
        <w:t>2. 系统功能基本要求：</w:t>
      </w:r>
    </w:p>
    <w:p w14:paraId="4AC1D0C2" w14:textId="7F6EEE69"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系统主页：</w:t>
      </w:r>
    </w:p>
    <w:p w14:paraId="08726C96" w14:textId="6FD835F1"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展示健身会所或健身俱乐部的信息。</w:t>
      </w:r>
    </w:p>
    <w:p w14:paraId="5D2C186E" w14:textId="6DD04F49"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提供关键字搜索功能，以便消费者可以根据特定的关键字查找相关信息。</w:t>
      </w:r>
    </w:p>
    <w:p w14:paraId="7FB22699" w14:textId="4F7F44DA"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详细信息展示：</w:t>
      </w:r>
    </w:p>
    <w:p w14:paraId="6ECFA5B6" w14:textId="38CAE426"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点击健身会所或健身俱乐部后，显示详细信息，包括但不限于健身房简介、地址、健身器材、健身教练等。</w:t>
      </w:r>
    </w:p>
    <w:p w14:paraId="2F153BAB" w14:textId="19A9CDB9"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后台信息管理：</w:t>
      </w:r>
    </w:p>
    <w:p w14:paraId="5C9ECF09" w14:textId="5D9F4B7D"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提供注册功能，允许每个健身会所或健身俱乐部注册一个管理员账号。</w:t>
      </w:r>
    </w:p>
    <w:p w14:paraId="72F5F5DA" w14:textId="49A85D2D"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管理员可以添加、修改和删除自己会所或俱乐部的信息。</w:t>
      </w:r>
    </w:p>
    <w:p w14:paraId="60E5923F" w14:textId="77777777"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3. 技术细节：</w:t>
      </w:r>
    </w:p>
    <w:p w14:paraId="62286402" w14:textId="4A61D384"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数据库：使用MySQL数据库来存储健身会所或健身俱乐部的信息。</w:t>
      </w:r>
    </w:p>
    <w:p w14:paraId="42919ADC" w14:textId="6DB833BD"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后端开发：采用Spring框架，使用Spring MVC来处理Web请求，MyBatis用于数据库操作。</w:t>
      </w:r>
    </w:p>
    <w:p w14:paraId="66EEC69B" w14:textId="4AA64727"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前端开发：前端界面使用前端框架</w:t>
      </w:r>
      <w:r>
        <w:rPr>
          <w:rFonts w:ascii="宋体" w:hAnsi="宋体" w:cs="宋体" w:hint="eastAsia"/>
          <w:szCs w:val="24"/>
        </w:rPr>
        <w:t>Vue</w:t>
      </w:r>
      <w:r>
        <w:rPr>
          <w:rFonts w:ascii="宋体" w:hAnsi="宋体" w:cs="宋体"/>
          <w:szCs w:val="24"/>
        </w:rPr>
        <w:t>.js</w:t>
      </w:r>
      <w:r w:rsidRPr="00F42A27">
        <w:rPr>
          <w:rFonts w:ascii="宋体" w:hAnsi="宋体" w:cs="宋体" w:hint="eastAsia"/>
          <w:szCs w:val="24"/>
        </w:rPr>
        <w:t>等来提高界面美观性和用户体验。</w:t>
      </w:r>
    </w:p>
    <w:p w14:paraId="71461C98" w14:textId="165D4B2F"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用户认证和权限：实现用户登录和注册功能，并设置管理员权限，只有管理员可以进行信息的添加、修改和删除。</w:t>
      </w:r>
    </w:p>
    <w:p w14:paraId="29C3EFD4" w14:textId="20B5DE1E"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搜索功能：实现关键字搜索功能，可以根据用户输入的关键字来查询相关的健身会所或俱乐部信息。</w:t>
      </w:r>
    </w:p>
    <w:p w14:paraId="57C86DCA" w14:textId="1F30D995" w:rsidR="00F42A27" w:rsidRPr="00F42A27" w:rsidRDefault="00F42A27" w:rsidP="00F42A27">
      <w:pPr>
        <w:spacing w:line="360" w:lineRule="auto"/>
        <w:ind w:firstLine="480"/>
        <w:jc w:val="left"/>
        <w:rPr>
          <w:rFonts w:ascii="宋体" w:hAnsi="宋体" w:cs="宋体"/>
          <w:szCs w:val="24"/>
        </w:rPr>
      </w:pPr>
      <w:r w:rsidRPr="00F42A27">
        <w:rPr>
          <w:rFonts w:ascii="宋体" w:hAnsi="宋体" w:cs="宋体" w:hint="eastAsia"/>
          <w:szCs w:val="24"/>
        </w:rPr>
        <w:t xml:space="preserve">   数据持久化：使用MyBatis来映射数据库表和Java对象，实现数据的持久化。</w:t>
      </w:r>
    </w:p>
    <w:p w14:paraId="698478F5" w14:textId="77777777" w:rsidR="00B9271D" w:rsidRPr="00136F30" w:rsidRDefault="00B9271D" w:rsidP="00B9271D">
      <w:pPr>
        <w:pStyle w:val="a9"/>
        <w:numPr>
          <w:ilvl w:val="0"/>
          <w:numId w:val="4"/>
        </w:numPr>
        <w:ind w:firstLineChars="0"/>
        <w:outlineLvl w:val="1"/>
        <w:rPr>
          <w:rFonts w:ascii="宋体" w:hAnsi="宋体" w:cs="宋体"/>
          <w:b/>
          <w:bCs/>
          <w:sz w:val="30"/>
          <w:szCs w:val="30"/>
        </w:rPr>
      </w:pPr>
      <w:bookmarkStart w:id="46" w:name="_Toc99176529"/>
      <w:r>
        <w:rPr>
          <w:rFonts w:ascii="宋体" w:hAnsi="宋体" w:cs="宋体" w:hint="eastAsia"/>
          <w:b/>
          <w:bCs/>
          <w:sz w:val="30"/>
          <w:szCs w:val="30"/>
        </w:rPr>
        <w:t>人员分工</w:t>
      </w:r>
      <w:bookmarkEnd w:id="46"/>
    </w:p>
    <w:p w14:paraId="1A212EC4" w14:textId="77777777" w:rsidR="00B9271D" w:rsidRPr="003C7FBD" w:rsidRDefault="00B9271D" w:rsidP="00B9271D">
      <w:pPr>
        <w:spacing w:line="360" w:lineRule="auto"/>
        <w:ind w:firstLine="560"/>
        <w:jc w:val="left"/>
        <w:rPr>
          <w:rFonts w:ascii="宋体" w:hAnsi="宋体" w:cs="宋体"/>
          <w:sz w:val="28"/>
          <w:szCs w:val="28"/>
        </w:rPr>
      </w:pPr>
    </w:p>
    <w:p w14:paraId="060BCDED" w14:textId="77777777" w:rsidR="00B9271D" w:rsidRDefault="00B9271D" w:rsidP="00B9271D">
      <w:pPr>
        <w:spacing w:line="360" w:lineRule="auto"/>
        <w:ind w:firstLineChars="0" w:firstLine="0"/>
        <w:rPr>
          <w:szCs w:val="24"/>
        </w:rPr>
      </w:pPr>
      <w:r>
        <w:rPr>
          <w:szCs w:val="24"/>
        </w:rPr>
        <w:br w:type="page"/>
      </w:r>
    </w:p>
    <w:p w14:paraId="0DE7C3D5" w14:textId="77777777" w:rsidR="00B9271D" w:rsidRDefault="00B9271D" w:rsidP="00B9271D">
      <w:pPr>
        <w:numPr>
          <w:ilvl w:val="0"/>
          <w:numId w:val="2"/>
        </w:numPr>
        <w:spacing w:line="240" w:lineRule="auto"/>
        <w:ind w:firstLineChars="0" w:firstLine="723"/>
        <w:jc w:val="center"/>
        <w:outlineLvl w:val="0"/>
        <w:rPr>
          <w:b/>
          <w:bCs/>
          <w:sz w:val="36"/>
          <w:szCs w:val="36"/>
        </w:rPr>
      </w:pPr>
      <w:bookmarkStart w:id="47" w:name="_Toc5348"/>
      <w:bookmarkStart w:id="48" w:name="_Toc11248"/>
      <w:bookmarkStart w:id="49" w:name="_Toc99176530"/>
      <w:r>
        <w:rPr>
          <w:rFonts w:hint="eastAsia"/>
          <w:b/>
          <w:bCs/>
          <w:sz w:val="36"/>
          <w:szCs w:val="36"/>
        </w:rPr>
        <w:lastRenderedPageBreak/>
        <w:t>需求及功能分析</w:t>
      </w:r>
      <w:bookmarkEnd w:id="47"/>
      <w:bookmarkEnd w:id="48"/>
      <w:bookmarkEnd w:id="49"/>
    </w:p>
    <w:p w14:paraId="0F5087D7" w14:textId="77777777" w:rsidR="00B9271D" w:rsidRDefault="00B9271D" w:rsidP="00B9271D">
      <w:pPr>
        <w:pStyle w:val="a9"/>
        <w:numPr>
          <w:ilvl w:val="0"/>
          <w:numId w:val="5"/>
        </w:numPr>
        <w:ind w:firstLineChars="0"/>
        <w:outlineLvl w:val="1"/>
        <w:rPr>
          <w:rFonts w:ascii="宋体" w:hAnsi="宋体" w:cs="宋体"/>
          <w:b/>
          <w:bCs/>
          <w:sz w:val="30"/>
          <w:szCs w:val="30"/>
        </w:rPr>
      </w:pPr>
      <w:bookmarkStart w:id="50" w:name="_Toc7334"/>
      <w:bookmarkStart w:id="51" w:name="_Toc26894"/>
      <w:bookmarkStart w:id="52" w:name="_Toc99176531"/>
      <w:r>
        <w:rPr>
          <w:rFonts w:ascii="宋体" w:hAnsi="宋体" w:cs="宋体" w:hint="eastAsia"/>
          <w:b/>
          <w:bCs/>
          <w:sz w:val="30"/>
          <w:szCs w:val="30"/>
        </w:rPr>
        <w:t>需求分析</w:t>
      </w:r>
      <w:bookmarkEnd w:id="50"/>
      <w:bookmarkEnd w:id="51"/>
      <w:bookmarkEnd w:id="52"/>
    </w:p>
    <w:p w14:paraId="1F780532" w14:textId="23E1BD46" w:rsidR="00B9271D" w:rsidRPr="00DC0EDE" w:rsidRDefault="00DC0EDE" w:rsidP="00B9271D">
      <w:pPr>
        <w:spacing w:line="360" w:lineRule="auto"/>
        <w:ind w:firstLine="480"/>
        <w:jc w:val="left"/>
        <w:rPr>
          <w:rFonts w:ascii="宋体" w:hAnsi="宋体" w:cs="宋体"/>
          <w:szCs w:val="24"/>
        </w:rPr>
      </w:pPr>
      <w:bookmarkStart w:id="53" w:name="_Toc6367"/>
      <w:bookmarkStart w:id="54" w:name="_Toc29427"/>
      <w:r w:rsidRPr="00DC0EDE">
        <w:rPr>
          <w:rFonts w:ascii="宋体" w:hAnsi="宋体" w:cs="宋体" w:hint="eastAsia"/>
          <w:szCs w:val="24"/>
        </w:rPr>
        <w:t>健康和健身问题在现代社会变得越来越重要。越来越多的人关注自身的健康，并寻求适当的健身活动和健身会所。然而，消费者面临了一个问题，即如何方便地获取有关不同健身会所和俱乐部的信息。为解决这个问题，我们计划设计和开发一个基于SSM（Spring、Spring MVC、MyBatis）和MySQL的健身信息共享平台。</w:t>
      </w:r>
    </w:p>
    <w:p w14:paraId="5A6C0A95" w14:textId="77777777" w:rsidR="00B9271D" w:rsidRDefault="00B9271D" w:rsidP="00B9271D">
      <w:pPr>
        <w:pStyle w:val="a9"/>
        <w:numPr>
          <w:ilvl w:val="0"/>
          <w:numId w:val="5"/>
        </w:numPr>
        <w:ind w:firstLineChars="0"/>
        <w:outlineLvl w:val="1"/>
        <w:rPr>
          <w:rFonts w:ascii="宋体" w:hAnsi="宋体" w:cs="宋体"/>
          <w:b/>
          <w:bCs/>
          <w:sz w:val="30"/>
          <w:szCs w:val="30"/>
        </w:rPr>
      </w:pPr>
      <w:bookmarkStart w:id="55" w:name="_Toc99176532"/>
      <w:r>
        <w:rPr>
          <w:rFonts w:ascii="宋体" w:hAnsi="宋体" w:cs="宋体" w:hint="eastAsia"/>
          <w:b/>
          <w:bCs/>
          <w:sz w:val="30"/>
          <w:szCs w:val="30"/>
        </w:rPr>
        <w:t>功能分析</w:t>
      </w:r>
      <w:bookmarkEnd w:id="53"/>
      <w:bookmarkEnd w:id="54"/>
      <w:bookmarkEnd w:id="55"/>
    </w:p>
    <w:p w14:paraId="696563D8" w14:textId="6A9991AC" w:rsidR="00DC0EDE" w:rsidRPr="00DC0EDE" w:rsidRDefault="00DC0EDE" w:rsidP="00DC0EDE">
      <w:pPr>
        <w:spacing w:line="360" w:lineRule="auto"/>
        <w:ind w:firstLineChars="83" w:firstLine="199"/>
        <w:jc w:val="left"/>
        <w:rPr>
          <w:rFonts w:ascii="宋体" w:hAnsi="宋体" w:cs="宋体"/>
          <w:szCs w:val="24"/>
        </w:rPr>
      </w:pPr>
      <w:r w:rsidRPr="00DC0EDE">
        <w:rPr>
          <w:rFonts w:ascii="宋体" w:hAnsi="宋体" w:cs="宋体" w:hint="eastAsia"/>
          <w:szCs w:val="24"/>
        </w:rPr>
        <w:t>系统主页</w:t>
      </w:r>
    </w:p>
    <w:p w14:paraId="2BB82DA6" w14:textId="20765B0A"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系统主页将作为用户的入口点，提供以下功能：</w:t>
      </w:r>
    </w:p>
    <w:p w14:paraId="53BBF638"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展示各个健身会所或俱乐部的基本信息，包括名称、简介、图片等。</w:t>
      </w:r>
    </w:p>
    <w:p w14:paraId="6CE1B608"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允许用户使用关键字搜索健身会所或俱乐部。</w:t>
      </w:r>
    </w:p>
    <w:p w14:paraId="2A113C21"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提供快速链接，以便用户可以按地理位置、健身类型或其他筛选条件浏览信息。</w:t>
      </w:r>
    </w:p>
    <w:p w14:paraId="1931F659" w14:textId="4E103C08" w:rsidR="00DC0EDE" w:rsidRPr="00DC0EDE" w:rsidRDefault="00DC0EDE" w:rsidP="00DC0EDE">
      <w:pPr>
        <w:spacing w:line="360" w:lineRule="auto"/>
        <w:ind w:firstLineChars="83" w:firstLine="199"/>
        <w:jc w:val="left"/>
        <w:rPr>
          <w:rFonts w:ascii="宋体" w:hAnsi="宋体" w:cs="宋体"/>
          <w:szCs w:val="24"/>
        </w:rPr>
      </w:pPr>
      <w:r w:rsidRPr="00DC0EDE">
        <w:rPr>
          <w:rFonts w:ascii="宋体" w:hAnsi="宋体" w:cs="宋体" w:hint="eastAsia"/>
          <w:szCs w:val="24"/>
        </w:rPr>
        <w:t>详细信息展示</w:t>
      </w:r>
    </w:p>
    <w:p w14:paraId="05004B30" w14:textId="5FDBEB53"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当用户点击健身会所或俱乐部的信息时，系统将提供以下详细信息：</w:t>
      </w:r>
    </w:p>
    <w:p w14:paraId="77511945"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健身会所或俱乐部的详细介绍，包括历史、使命、愿景等。</w:t>
      </w:r>
    </w:p>
    <w:p w14:paraId="7D436C0A"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地址、联系方式和营业时间信息。</w:t>
      </w:r>
    </w:p>
    <w:p w14:paraId="1E94C521"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可用的健身器材和设施。</w:t>
      </w:r>
    </w:p>
    <w:p w14:paraId="4C5B4274"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在健身会所工作的教练的个人资料和专业知识。</w:t>
      </w:r>
    </w:p>
    <w:p w14:paraId="64113035"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用户评价和评分。</w:t>
      </w:r>
    </w:p>
    <w:p w14:paraId="1E49645F" w14:textId="2E2E52B9" w:rsidR="00DC0EDE" w:rsidRPr="00DC0EDE" w:rsidRDefault="00DC0EDE" w:rsidP="00DC0EDE">
      <w:pPr>
        <w:spacing w:line="360" w:lineRule="auto"/>
        <w:ind w:firstLineChars="83" w:firstLine="199"/>
        <w:jc w:val="left"/>
        <w:rPr>
          <w:rFonts w:ascii="宋体" w:hAnsi="宋体" w:cs="宋体"/>
          <w:szCs w:val="24"/>
        </w:rPr>
      </w:pPr>
      <w:r w:rsidRPr="00DC0EDE">
        <w:rPr>
          <w:rFonts w:ascii="宋体" w:hAnsi="宋体" w:cs="宋体" w:hint="eastAsia"/>
          <w:szCs w:val="24"/>
        </w:rPr>
        <w:t>后台信息管理</w:t>
      </w:r>
    </w:p>
    <w:p w14:paraId="0598AD36" w14:textId="4228619E"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为了确保平台的内容准确和及时，系统将提供后台信息管理功能：</w:t>
      </w:r>
    </w:p>
    <w:p w14:paraId="4D399AE1"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健身会所或俱乐部管理员可以注册账号，登录后能够管理其健身会所或俱乐部的信息。</w:t>
      </w:r>
    </w:p>
    <w:p w14:paraId="35F779CC"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管理员可以添加新的健身会所或俱乐部信息，包括名称、地址、联系方式等。</w:t>
      </w:r>
    </w:p>
    <w:p w14:paraId="72084958"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管理员可以编辑和更新健身会所或俱乐部的信息。</w:t>
      </w:r>
    </w:p>
    <w:p w14:paraId="7DDED18A" w14:textId="42F2A4B0" w:rsidR="00B9271D"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管理员可以删除不再存在或不再运营的健身会所或俱乐部的信息。</w:t>
      </w:r>
    </w:p>
    <w:p w14:paraId="68198C0C" w14:textId="77777777" w:rsidR="00B9271D" w:rsidRDefault="00B9271D" w:rsidP="00B9271D">
      <w:pPr>
        <w:widowControl/>
        <w:spacing w:line="240" w:lineRule="auto"/>
        <w:ind w:firstLineChars="0" w:firstLine="0"/>
        <w:jc w:val="left"/>
        <w:rPr>
          <w:rFonts w:ascii="宋体" w:hAnsi="宋体"/>
        </w:rPr>
      </w:pPr>
      <w:r>
        <w:rPr>
          <w:rFonts w:ascii="宋体" w:hAnsi="宋体"/>
        </w:rPr>
        <w:br w:type="page"/>
      </w:r>
    </w:p>
    <w:p w14:paraId="371E9E5F" w14:textId="77777777" w:rsidR="00B9271D" w:rsidRDefault="00B9271D" w:rsidP="00B9271D">
      <w:pPr>
        <w:numPr>
          <w:ilvl w:val="0"/>
          <w:numId w:val="2"/>
        </w:numPr>
        <w:spacing w:line="240" w:lineRule="auto"/>
        <w:ind w:firstLineChars="0" w:firstLine="723"/>
        <w:jc w:val="center"/>
        <w:outlineLvl w:val="0"/>
        <w:rPr>
          <w:b/>
          <w:bCs/>
          <w:sz w:val="36"/>
          <w:szCs w:val="36"/>
        </w:rPr>
      </w:pPr>
      <w:bookmarkStart w:id="56" w:name="_Toc19686"/>
      <w:bookmarkStart w:id="57" w:name="_Toc25849"/>
      <w:bookmarkStart w:id="58" w:name="_Toc99176533"/>
      <w:r>
        <w:rPr>
          <w:rFonts w:hint="eastAsia"/>
          <w:b/>
          <w:bCs/>
          <w:sz w:val="36"/>
          <w:szCs w:val="36"/>
        </w:rPr>
        <w:lastRenderedPageBreak/>
        <w:t>概要设计</w:t>
      </w:r>
      <w:bookmarkEnd w:id="56"/>
      <w:bookmarkEnd w:id="57"/>
      <w:bookmarkEnd w:id="58"/>
    </w:p>
    <w:p w14:paraId="2CAE7F93" w14:textId="77777777" w:rsidR="00B9271D" w:rsidRPr="007E44BD" w:rsidRDefault="00B9271D" w:rsidP="00B9271D">
      <w:pPr>
        <w:pStyle w:val="a9"/>
        <w:numPr>
          <w:ilvl w:val="0"/>
          <w:numId w:val="6"/>
        </w:numPr>
        <w:ind w:firstLineChars="0"/>
        <w:outlineLvl w:val="1"/>
        <w:rPr>
          <w:rFonts w:ascii="宋体" w:hAnsi="宋体" w:cs="宋体"/>
          <w:b/>
          <w:bCs/>
          <w:sz w:val="30"/>
          <w:szCs w:val="30"/>
        </w:rPr>
      </w:pPr>
      <w:bookmarkStart w:id="59" w:name="_Toc9590"/>
      <w:bookmarkStart w:id="60" w:name="_Toc99176534"/>
      <w:r w:rsidRPr="004670CF">
        <w:rPr>
          <w:rFonts w:ascii="宋体" w:hAnsi="宋体" w:cs="宋体" w:hint="eastAsia"/>
          <w:b/>
          <w:bCs/>
          <w:sz w:val="30"/>
          <w:szCs w:val="30"/>
        </w:rPr>
        <w:t>总体结构流程设计</w:t>
      </w:r>
      <w:bookmarkEnd w:id="59"/>
      <w:bookmarkEnd w:id="60"/>
    </w:p>
    <w:p w14:paraId="38849D9F" w14:textId="450B7BD9"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健身信息共享平台的总体结构可以划分为以下主要组件：</w:t>
      </w:r>
    </w:p>
    <w:p w14:paraId="5394AA78" w14:textId="649B19CF"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用户界面（Front-End）：用户界面是用户与系统交互的界面，包括系统主页、详细信息展示页面、登录/注册界面等。用户可以通过浏览器访问这些界面。</w:t>
      </w:r>
    </w:p>
    <w:p w14:paraId="441581DD" w14:textId="2D39FC35"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Web服务器：Web服务器负责接收用户请求，并将请求传递给后台服务器处理。它还负责将服务器响应传递回用户界面。</w:t>
      </w:r>
    </w:p>
    <w:p w14:paraId="5ED13F88" w14:textId="248D4736"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后台服务器（Back-End）：后台服务器是系统的核心组件，它处理来自用户界面的请求，执行业务逻辑，访问数据库，并生成响应发送回用户界面。</w:t>
      </w:r>
    </w:p>
    <w:p w14:paraId="5724E11D" w14:textId="5AF1A0CE"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数据库：数据库用于存储健身会所、俱乐部、管理员信息以及用户评论等数据。系统将使用MySQL数据库进行数据持久化。</w:t>
      </w:r>
    </w:p>
    <w:p w14:paraId="042298AE" w14:textId="55CBE50F"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业务逻辑层：业务逻辑层包括了处理请求和响应的业务逻辑，它负责验证用户身份、管理健身信息、搜索功能、用户评论等核心功能。</w:t>
      </w:r>
    </w:p>
    <w:p w14:paraId="68E8EFCB" w14:textId="0A1F6125"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数据访问层：数据访问层负责将业务逻辑层的请求转化为对数据库的查询和更新操作，使用MyBatis等框架进行数据库交互。</w:t>
      </w:r>
    </w:p>
    <w:p w14:paraId="0EE01F20" w14:textId="70DE831C"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用户认证和权限管理：这个组件用于验证用户的身份，并根据用户权限来管理信息的添加、修改和删除操作。只有授权的管理员可以访问后台管理功能。</w:t>
      </w:r>
    </w:p>
    <w:p w14:paraId="4DF91E70" w14:textId="2358ABA1" w:rsidR="00DC0EDE" w:rsidRPr="00DC0EDE" w:rsidRDefault="00DC0EDE" w:rsidP="00DC0EDE">
      <w:pPr>
        <w:spacing w:line="360" w:lineRule="auto"/>
        <w:ind w:firstLineChars="83" w:firstLine="199"/>
        <w:jc w:val="left"/>
        <w:rPr>
          <w:rFonts w:ascii="宋体" w:hAnsi="宋体" w:cs="宋体"/>
          <w:szCs w:val="24"/>
        </w:rPr>
      </w:pPr>
      <w:r w:rsidRPr="00DC0EDE">
        <w:rPr>
          <w:rFonts w:ascii="宋体" w:hAnsi="宋体" w:cs="宋体" w:hint="eastAsia"/>
          <w:szCs w:val="24"/>
        </w:rPr>
        <w:t>主要流程设计</w:t>
      </w:r>
    </w:p>
    <w:p w14:paraId="60FD1139" w14:textId="1BBD0D0B"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以下是系统的主要流程设计，涵盖了用户浏览信息、管理员管理信息、用户登录和注册等关键步骤：</w:t>
      </w:r>
    </w:p>
    <w:p w14:paraId="4A7FD3B6" w14:textId="3EAA1266" w:rsidR="00DC0EDE" w:rsidRPr="00DC0EDE" w:rsidRDefault="00DC0EDE" w:rsidP="00DC0EDE">
      <w:pPr>
        <w:spacing w:line="360" w:lineRule="auto"/>
        <w:ind w:firstLineChars="83" w:firstLine="199"/>
        <w:jc w:val="left"/>
        <w:rPr>
          <w:rFonts w:ascii="宋体" w:hAnsi="宋体" w:cs="宋体"/>
          <w:szCs w:val="24"/>
        </w:rPr>
      </w:pPr>
      <w:r w:rsidRPr="00DC0EDE">
        <w:rPr>
          <w:rFonts w:ascii="宋体" w:hAnsi="宋体" w:cs="宋体" w:hint="eastAsia"/>
          <w:szCs w:val="24"/>
        </w:rPr>
        <w:t>用户浏览信息流程：</w:t>
      </w:r>
    </w:p>
    <w:p w14:paraId="24E9CCE1"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用户访问系统主页。</w:t>
      </w:r>
    </w:p>
    <w:p w14:paraId="38658C76"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用户可以浏览健身会所和俱乐部的基本信息。</w:t>
      </w:r>
    </w:p>
    <w:p w14:paraId="2ACA519A"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用户可以使用关键字搜索功能来查找特定的健身会所或俱乐部。</w:t>
      </w:r>
    </w:p>
    <w:p w14:paraId="2EA94668"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用户点击健身会所或俱乐部以查看详细信息。</w:t>
      </w:r>
    </w:p>
    <w:p w14:paraId="7EF9B76D" w14:textId="1D909DC3" w:rsidR="00DC0EDE" w:rsidRPr="00DC0EDE" w:rsidRDefault="00DC0EDE" w:rsidP="00DC0EDE">
      <w:pPr>
        <w:spacing w:line="360" w:lineRule="auto"/>
        <w:ind w:firstLineChars="83" w:firstLine="199"/>
        <w:jc w:val="left"/>
        <w:rPr>
          <w:rFonts w:ascii="宋体" w:hAnsi="宋体" w:cs="宋体"/>
          <w:szCs w:val="24"/>
        </w:rPr>
      </w:pPr>
      <w:r w:rsidRPr="00DC0EDE">
        <w:rPr>
          <w:rFonts w:ascii="宋体" w:hAnsi="宋体" w:cs="宋体" w:hint="eastAsia"/>
          <w:szCs w:val="24"/>
        </w:rPr>
        <w:t>管理员管理信息流程：</w:t>
      </w:r>
    </w:p>
    <w:p w14:paraId="4CFED25F"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管理员注册账号或登录系统。</w:t>
      </w:r>
    </w:p>
    <w:p w14:paraId="66D9776D"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登录后，管理员可以添加新的健身会所或俱乐部信息。</w:t>
      </w:r>
    </w:p>
    <w:p w14:paraId="3FC78689"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lastRenderedPageBreak/>
        <w:t>管理员可以编辑和更新现有的健身会所或俱乐部信息。</w:t>
      </w:r>
    </w:p>
    <w:p w14:paraId="64810BDC"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管理员可以删除不再存在或不再运营的健身会所或俱乐部的信息。</w:t>
      </w:r>
    </w:p>
    <w:p w14:paraId="2F534BD4" w14:textId="5000F8FD" w:rsidR="00DC0EDE" w:rsidRPr="00DC0EDE" w:rsidRDefault="00DC0EDE" w:rsidP="00DC0EDE">
      <w:pPr>
        <w:spacing w:line="360" w:lineRule="auto"/>
        <w:ind w:firstLineChars="83" w:firstLine="199"/>
        <w:jc w:val="left"/>
        <w:rPr>
          <w:rFonts w:ascii="宋体" w:hAnsi="宋体" w:cs="宋体"/>
          <w:szCs w:val="24"/>
        </w:rPr>
      </w:pPr>
      <w:r w:rsidRPr="00DC0EDE">
        <w:rPr>
          <w:rFonts w:ascii="宋体" w:hAnsi="宋体" w:cs="宋体" w:hint="eastAsia"/>
          <w:szCs w:val="24"/>
        </w:rPr>
        <w:t>用户认证和权限管理流程：</w:t>
      </w:r>
    </w:p>
    <w:p w14:paraId="2990BF83"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用户可以注册账号或登录系统。</w:t>
      </w:r>
    </w:p>
    <w:p w14:paraId="310FC09C"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系统验证用户身份，允许访问相应的功能。</w:t>
      </w:r>
    </w:p>
    <w:p w14:paraId="445CE71B"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系统区分管理员和普通用户，只有管理员具有信息管理权限。</w:t>
      </w:r>
    </w:p>
    <w:p w14:paraId="0D47D30D" w14:textId="505CCFC3" w:rsidR="00DC0EDE" w:rsidRPr="00DC0EDE" w:rsidRDefault="00DC0EDE" w:rsidP="00DC0EDE">
      <w:pPr>
        <w:spacing w:line="360" w:lineRule="auto"/>
        <w:ind w:firstLineChars="83" w:firstLine="199"/>
        <w:jc w:val="left"/>
        <w:rPr>
          <w:rFonts w:ascii="宋体" w:hAnsi="宋体" w:cs="宋体"/>
          <w:szCs w:val="24"/>
        </w:rPr>
      </w:pPr>
      <w:r w:rsidRPr="00DC0EDE">
        <w:rPr>
          <w:rFonts w:ascii="宋体" w:hAnsi="宋体" w:cs="宋体" w:hint="eastAsia"/>
          <w:szCs w:val="24"/>
        </w:rPr>
        <w:t>用户注册流程：</w:t>
      </w:r>
    </w:p>
    <w:p w14:paraId="177853A5"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用户填写注册表格，提供必要的信息。</w:t>
      </w:r>
    </w:p>
    <w:p w14:paraId="7E2DA413"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系统验证信息，并为用户创建账号。</w:t>
      </w:r>
    </w:p>
    <w:p w14:paraId="37FC6384"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用户可以使用新创建的账号登录系统。</w:t>
      </w:r>
    </w:p>
    <w:p w14:paraId="728613F0" w14:textId="139B3B1E" w:rsidR="00DC0EDE" w:rsidRPr="00DC0EDE" w:rsidRDefault="00DC0EDE" w:rsidP="00DC0EDE">
      <w:pPr>
        <w:spacing w:line="360" w:lineRule="auto"/>
        <w:ind w:firstLineChars="83" w:firstLine="199"/>
        <w:jc w:val="left"/>
        <w:rPr>
          <w:rFonts w:ascii="宋体" w:hAnsi="宋体" w:cs="宋体"/>
          <w:szCs w:val="24"/>
        </w:rPr>
      </w:pPr>
      <w:r w:rsidRPr="00DC0EDE">
        <w:rPr>
          <w:rFonts w:ascii="宋体" w:hAnsi="宋体" w:cs="宋体" w:hint="eastAsia"/>
          <w:szCs w:val="24"/>
        </w:rPr>
        <w:t>用户登录流程：</w:t>
      </w:r>
    </w:p>
    <w:p w14:paraId="1CB7C511" w14:textId="77777777" w:rsidR="00DC0EDE"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用户提供用户名和密码进行登录。</w:t>
      </w:r>
    </w:p>
    <w:p w14:paraId="3D60F4CE" w14:textId="510FDFC9" w:rsidR="00B9271D" w:rsidRPr="00DC0EDE" w:rsidRDefault="00DC0EDE" w:rsidP="00DC0EDE">
      <w:pPr>
        <w:spacing w:line="360" w:lineRule="auto"/>
        <w:ind w:firstLine="480"/>
        <w:jc w:val="left"/>
        <w:rPr>
          <w:rFonts w:ascii="宋体" w:hAnsi="宋体" w:cs="宋体"/>
          <w:szCs w:val="24"/>
        </w:rPr>
      </w:pPr>
      <w:r w:rsidRPr="00DC0EDE">
        <w:rPr>
          <w:rFonts w:ascii="宋体" w:hAnsi="宋体" w:cs="宋体" w:hint="eastAsia"/>
          <w:szCs w:val="24"/>
        </w:rPr>
        <w:t>系统验证用户信息，并允许访问相应的功能。</w:t>
      </w:r>
    </w:p>
    <w:p w14:paraId="4B9C6AD6" w14:textId="77777777" w:rsidR="00B9271D" w:rsidRDefault="00B9271D" w:rsidP="00B9271D">
      <w:pPr>
        <w:pStyle w:val="a9"/>
        <w:numPr>
          <w:ilvl w:val="0"/>
          <w:numId w:val="6"/>
        </w:numPr>
        <w:ind w:firstLineChars="0"/>
        <w:outlineLvl w:val="1"/>
        <w:rPr>
          <w:rFonts w:ascii="宋体" w:hAnsi="宋体" w:cs="宋体"/>
          <w:b/>
          <w:bCs/>
          <w:sz w:val="30"/>
          <w:szCs w:val="30"/>
        </w:rPr>
      </w:pPr>
      <w:bookmarkStart w:id="61" w:name="_Toc3906"/>
      <w:bookmarkStart w:id="62" w:name="_Toc99176535"/>
      <w:r w:rsidRPr="00820134">
        <w:rPr>
          <w:rFonts w:ascii="宋体" w:hAnsi="宋体" w:cs="宋体" w:hint="eastAsia"/>
          <w:b/>
          <w:bCs/>
          <w:sz w:val="30"/>
          <w:szCs w:val="30"/>
        </w:rPr>
        <w:t>数据库设计</w:t>
      </w:r>
      <w:bookmarkEnd w:id="61"/>
      <w:bookmarkEnd w:id="62"/>
    </w:p>
    <w:p w14:paraId="367332EB" w14:textId="750BD654" w:rsidR="00B41EFC" w:rsidRPr="00B41EFC" w:rsidRDefault="00B41EFC" w:rsidP="00B41EFC">
      <w:pPr>
        <w:ind w:firstLineChars="0"/>
        <w:outlineLvl w:val="1"/>
        <w:rPr>
          <w:rFonts w:ascii="宋体" w:hAnsi="宋体" w:cs="宋体"/>
          <w:b/>
          <w:bCs/>
          <w:szCs w:val="24"/>
        </w:rPr>
      </w:pPr>
      <w:r w:rsidRPr="00B41EFC">
        <w:rPr>
          <w:rFonts w:ascii="宋体" w:hAnsi="宋体" w:cs="宋体" w:hint="eastAsia"/>
          <w:b/>
          <w:bCs/>
          <w:szCs w:val="24"/>
        </w:rPr>
        <w:t>1. 健身会所或健身俱乐部信息表（gym_club）</w:t>
      </w:r>
    </w:p>
    <w:tbl>
      <w:tblPr>
        <w:tblW w:w="8419" w:type="dxa"/>
        <w:tblInd w:w="346" w:type="dxa"/>
        <w:tblLayout w:type="fixed"/>
        <w:tblLook w:val="04A0" w:firstRow="1" w:lastRow="0" w:firstColumn="1" w:lastColumn="0" w:noHBand="0" w:noVBand="1"/>
      </w:tblPr>
      <w:tblGrid>
        <w:gridCol w:w="2574"/>
        <w:gridCol w:w="2854"/>
        <w:gridCol w:w="2991"/>
      </w:tblGrid>
      <w:tr w:rsidR="00B41EFC" w:rsidRPr="00B41EFC" w14:paraId="22919481" w14:textId="77777777" w:rsidTr="00B41EFC">
        <w:trPr>
          <w:trHeight w:val="232"/>
        </w:trPr>
        <w:tc>
          <w:tcPr>
            <w:tcW w:w="2574" w:type="dxa"/>
            <w:tcBorders>
              <w:top w:val="single" w:sz="8" w:space="0" w:color="D9D9E3"/>
              <w:left w:val="single" w:sz="8" w:space="0" w:color="D9D9E3"/>
              <w:bottom w:val="single" w:sz="8" w:space="0" w:color="D9D9E3"/>
              <w:right w:val="nil"/>
            </w:tcBorders>
            <w:shd w:val="clear" w:color="000000" w:fill="F7F7F8"/>
            <w:vAlign w:val="bottom"/>
            <w:hideMark/>
          </w:tcPr>
          <w:p w14:paraId="557F3B9E" w14:textId="77777777" w:rsidR="00B41EFC" w:rsidRPr="00B41EFC" w:rsidRDefault="00B41EFC" w:rsidP="00B41EFC">
            <w:pPr>
              <w:widowControl/>
              <w:spacing w:line="240" w:lineRule="auto"/>
              <w:ind w:firstLineChars="0" w:firstLine="0"/>
              <w:jc w:val="center"/>
              <w:rPr>
                <w:rFonts w:ascii="Segoe UI" w:eastAsia="等线" w:hAnsi="Segoe UI" w:cs="Segoe UI"/>
                <w:b/>
                <w:bCs/>
                <w:color w:val="374151"/>
                <w:sz w:val="19"/>
                <w:szCs w:val="19"/>
              </w:rPr>
            </w:pPr>
            <w:bookmarkStart w:id="63" w:name="_Toc17221"/>
            <w:r w:rsidRPr="00B41EFC">
              <w:rPr>
                <w:rFonts w:ascii="Segoe UI" w:eastAsia="等线" w:hAnsi="Segoe UI" w:cs="Segoe UI"/>
                <w:b/>
                <w:bCs/>
                <w:color w:val="374151"/>
                <w:sz w:val="19"/>
                <w:szCs w:val="19"/>
              </w:rPr>
              <w:t>列名</w:t>
            </w:r>
          </w:p>
        </w:tc>
        <w:tc>
          <w:tcPr>
            <w:tcW w:w="2854" w:type="dxa"/>
            <w:tcBorders>
              <w:top w:val="single" w:sz="8" w:space="0" w:color="D9D9E3"/>
              <w:left w:val="single" w:sz="8" w:space="0" w:color="D9D9E3"/>
              <w:bottom w:val="single" w:sz="8" w:space="0" w:color="D9D9E3"/>
              <w:right w:val="nil"/>
            </w:tcBorders>
            <w:shd w:val="clear" w:color="000000" w:fill="F7F7F8"/>
            <w:vAlign w:val="bottom"/>
            <w:hideMark/>
          </w:tcPr>
          <w:p w14:paraId="0D1EF45E" w14:textId="77777777" w:rsidR="00B41EFC" w:rsidRPr="00B41EFC" w:rsidRDefault="00B41EFC" w:rsidP="00B41EFC">
            <w:pPr>
              <w:widowControl/>
              <w:spacing w:line="240" w:lineRule="auto"/>
              <w:ind w:firstLineChars="0" w:firstLine="0"/>
              <w:jc w:val="center"/>
              <w:rPr>
                <w:rFonts w:ascii="Segoe UI" w:eastAsia="等线" w:hAnsi="Segoe UI" w:cs="Segoe UI"/>
                <w:b/>
                <w:bCs/>
                <w:color w:val="374151"/>
                <w:sz w:val="19"/>
                <w:szCs w:val="19"/>
              </w:rPr>
            </w:pPr>
            <w:r w:rsidRPr="00B41EFC">
              <w:rPr>
                <w:rFonts w:ascii="Segoe UI" w:eastAsia="等线" w:hAnsi="Segoe UI" w:cs="Segoe UI"/>
                <w:b/>
                <w:bCs/>
                <w:color w:val="374151"/>
                <w:sz w:val="19"/>
                <w:szCs w:val="19"/>
              </w:rPr>
              <w:t>数据类型</w:t>
            </w:r>
          </w:p>
        </w:tc>
        <w:tc>
          <w:tcPr>
            <w:tcW w:w="2991" w:type="dxa"/>
            <w:tcBorders>
              <w:top w:val="single" w:sz="8" w:space="0" w:color="D9D9E3"/>
              <w:left w:val="single" w:sz="8" w:space="0" w:color="D9D9E3"/>
              <w:bottom w:val="single" w:sz="8" w:space="0" w:color="D9D9E3"/>
              <w:right w:val="single" w:sz="8" w:space="0" w:color="D9D9E3"/>
            </w:tcBorders>
            <w:shd w:val="clear" w:color="000000" w:fill="F7F7F8"/>
            <w:vAlign w:val="bottom"/>
            <w:hideMark/>
          </w:tcPr>
          <w:p w14:paraId="77917710" w14:textId="77777777" w:rsidR="00B41EFC" w:rsidRPr="00B41EFC" w:rsidRDefault="00B41EFC" w:rsidP="00B41EFC">
            <w:pPr>
              <w:widowControl/>
              <w:spacing w:line="240" w:lineRule="auto"/>
              <w:ind w:firstLineChars="0" w:firstLine="0"/>
              <w:jc w:val="center"/>
              <w:rPr>
                <w:rFonts w:ascii="Segoe UI" w:eastAsia="等线" w:hAnsi="Segoe UI" w:cs="Segoe UI"/>
                <w:b/>
                <w:bCs/>
                <w:color w:val="374151"/>
                <w:sz w:val="19"/>
                <w:szCs w:val="19"/>
              </w:rPr>
            </w:pPr>
            <w:r w:rsidRPr="00B41EFC">
              <w:rPr>
                <w:rFonts w:ascii="Segoe UI" w:eastAsia="等线" w:hAnsi="Segoe UI" w:cs="Segoe UI"/>
                <w:b/>
                <w:bCs/>
                <w:color w:val="374151"/>
                <w:sz w:val="19"/>
                <w:szCs w:val="19"/>
              </w:rPr>
              <w:t>描述</w:t>
            </w:r>
          </w:p>
        </w:tc>
      </w:tr>
      <w:tr w:rsidR="00B41EFC" w:rsidRPr="00B41EFC" w14:paraId="2094E058" w14:textId="77777777" w:rsidTr="00B41EFC">
        <w:trPr>
          <w:trHeight w:val="437"/>
        </w:trPr>
        <w:tc>
          <w:tcPr>
            <w:tcW w:w="2574" w:type="dxa"/>
            <w:tcBorders>
              <w:top w:val="nil"/>
              <w:left w:val="single" w:sz="8" w:space="0" w:color="D9D9E3"/>
              <w:bottom w:val="single" w:sz="8" w:space="0" w:color="D9D9E3"/>
              <w:right w:val="nil"/>
            </w:tcBorders>
            <w:shd w:val="clear" w:color="000000" w:fill="F7F7F8"/>
            <w:vAlign w:val="center"/>
            <w:hideMark/>
          </w:tcPr>
          <w:p w14:paraId="45FADDB9"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id</w:t>
            </w:r>
          </w:p>
        </w:tc>
        <w:tc>
          <w:tcPr>
            <w:tcW w:w="2854" w:type="dxa"/>
            <w:tcBorders>
              <w:top w:val="nil"/>
              <w:left w:val="single" w:sz="8" w:space="0" w:color="D9D9E3"/>
              <w:bottom w:val="single" w:sz="8" w:space="0" w:color="D9D9E3"/>
              <w:right w:val="nil"/>
            </w:tcBorders>
            <w:shd w:val="clear" w:color="000000" w:fill="F7F7F8"/>
            <w:vAlign w:val="center"/>
            <w:hideMark/>
          </w:tcPr>
          <w:p w14:paraId="4418D946"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INT</w:t>
            </w:r>
          </w:p>
        </w:tc>
        <w:tc>
          <w:tcPr>
            <w:tcW w:w="2991" w:type="dxa"/>
            <w:tcBorders>
              <w:top w:val="nil"/>
              <w:left w:val="single" w:sz="8" w:space="0" w:color="D9D9E3"/>
              <w:bottom w:val="single" w:sz="8" w:space="0" w:color="D9D9E3"/>
              <w:right w:val="single" w:sz="8" w:space="0" w:color="D9D9E3"/>
            </w:tcBorders>
            <w:shd w:val="clear" w:color="000000" w:fill="F7F7F8"/>
            <w:vAlign w:val="center"/>
            <w:hideMark/>
          </w:tcPr>
          <w:p w14:paraId="08542ED2"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唯一标识符，主键</w:t>
            </w:r>
          </w:p>
        </w:tc>
      </w:tr>
      <w:tr w:rsidR="00B41EFC" w:rsidRPr="00B41EFC" w14:paraId="1D467FC8" w14:textId="77777777" w:rsidTr="00B41EFC">
        <w:trPr>
          <w:trHeight w:val="651"/>
        </w:trPr>
        <w:tc>
          <w:tcPr>
            <w:tcW w:w="2574" w:type="dxa"/>
            <w:tcBorders>
              <w:top w:val="nil"/>
              <w:left w:val="single" w:sz="8" w:space="0" w:color="D9D9E3"/>
              <w:bottom w:val="single" w:sz="8" w:space="0" w:color="D9D9E3"/>
              <w:right w:val="nil"/>
            </w:tcBorders>
            <w:shd w:val="clear" w:color="000000" w:fill="F7F7F8"/>
            <w:vAlign w:val="center"/>
            <w:hideMark/>
          </w:tcPr>
          <w:p w14:paraId="0A6F5056"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name (</w:t>
            </w:r>
            <w:r w:rsidRPr="00B41EFC">
              <w:rPr>
                <w:rFonts w:ascii="Segoe UI" w:eastAsia="等线" w:hAnsi="Segoe UI" w:cs="Segoe UI"/>
                <w:color w:val="374151"/>
                <w:sz w:val="19"/>
                <w:szCs w:val="19"/>
              </w:rPr>
              <w:t>名称</w:t>
            </w:r>
            <w:r w:rsidRPr="00B41EFC">
              <w:rPr>
                <w:rFonts w:ascii="Segoe UI" w:eastAsia="等线" w:hAnsi="Segoe UI" w:cs="Segoe UI"/>
                <w:color w:val="374151"/>
                <w:sz w:val="19"/>
                <w:szCs w:val="19"/>
              </w:rPr>
              <w:t>)</w:t>
            </w:r>
          </w:p>
        </w:tc>
        <w:tc>
          <w:tcPr>
            <w:tcW w:w="2854" w:type="dxa"/>
            <w:tcBorders>
              <w:top w:val="nil"/>
              <w:left w:val="single" w:sz="8" w:space="0" w:color="D9D9E3"/>
              <w:bottom w:val="single" w:sz="8" w:space="0" w:color="D9D9E3"/>
              <w:right w:val="nil"/>
            </w:tcBorders>
            <w:shd w:val="clear" w:color="000000" w:fill="F7F7F8"/>
            <w:vAlign w:val="center"/>
            <w:hideMark/>
          </w:tcPr>
          <w:p w14:paraId="6B69A7D7"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VARCHAR(255)</w:t>
            </w:r>
          </w:p>
        </w:tc>
        <w:tc>
          <w:tcPr>
            <w:tcW w:w="2991" w:type="dxa"/>
            <w:tcBorders>
              <w:top w:val="nil"/>
              <w:left w:val="single" w:sz="8" w:space="0" w:color="D9D9E3"/>
              <w:bottom w:val="single" w:sz="8" w:space="0" w:color="D9D9E3"/>
              <w:right w:val="single" w:sz="8" w:space="0" w:color="D9D9E3"/>
            </w:tcBorders>
            <w:shd w:val="clear" w:color="000000" w:fill="F7F7F8"/>
            <w:vAlign w:val="center"/>
            <w:hideMark/>
          </w:tcPr>
          <w:p w14:paraId="4F58D093"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健身会所或俱乐部的名称</w:t>
            </w:r>
          </w:p>
        </w:tc>
      </w:tr>
      <w:tr w:rsidR="00B41EFC" w:rsidRPr="00B41EFC" w14:paraId="7B09E9E6" w14:textId="77777777" w:rsidTr="00B41EFC">
        <w:trPr>
          <w:trHeight w:val="651"/>
        </w:trPr>
        <w:tc>
          <w:tcPr>
            <w:tcW w:w="2574" w:type="dxa"/>
            <w:tcBorders>
              <w:top w:val="nil"/>
              <w:left w:val="single" w:sz="8" w:space="0" w:color="D9D9E3"/>
              <w:bottom w:val="single" w:sz="8" w:space="0" w:color="D9D9E3"/>
              <w:right w:val="nil"/>
            </w:tcBorders>
            <w:shd w:val="clear" w:color="000000" w:fill="F7F7F8"/>
            <w:vAlign w:val="center"/>
            <w:hideMark/>
          </w:tcPr>
          <w:p w14:paraId="34A0D01B"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description (</w:t>
            </w:r>
            <w:r w:rsidRPr="00B41EFC">
              <w:rPr>
                <w:rFonts w:ascii="Segoe UI" w:eastAsia="等线" w:hAnsi="Segoe UI" w:cs="Segoe UI"/>
                <w:color w:val="374151"/>
                <w:sz w:val="19"/>
                <w:szCs w:val="19"/>
              </w:rPr>
              <w:t>简介</w:t>
            </w:r>
            <w:r w:rsidRPr="00B41EFC">
              <w:rPr>
                <w:rFonts w:ascii="Segoe UI" w:eastAsia="等线" w:hAnsi="Segoe UI" w:cs="Segoe UI"/>
                <w:color w:val="374151"/>
                <w:sz w:val="19"/>
                <w:szCs w:val="19"/>
              </w:rPr>
              <w:t>)</w:t>
            </w:r>
          </w:p>
        </w:tc>
        <w:tc>
          <w:tcPr>
            <w:tcW w:w="2854" w:type="dxa"/>
            <w:tcBorders>
              <w:top w:val="nil"/>
              <w:left w:val="single" w:sz="8" w:space="0" w:color="D9D9E3"/>
              <w:bottom w:val="single" w:sz="8" w:space="0" w:color="D9D9E3"/>
              <w:right w:val="nil"/>
            </w:tcBorders>
            <w:shd w:val="clear" w:color="000000" w:fill="F7F7F8"/>
            <w:vAlign w:val="center"/>
            <w:hideMark/>
          </w:tcPr>
          <w:p w14:paraId="185C7B58"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TEXT</w:t>
            </w:r>
          </w:p>
        </w:tc>
        <w:tc>
          <w:tcPr>
            <w:tcW w:w="2991" w:type="dxa"/>
            <w:tcBorders>
              <w:top w:val="nil"/>
              <w:left w:val="single" w:sz="8" w:space="0" w:color="D9D9E3"/>
              <w:bottom w:val="single" w:sz="8" w:space="0" w:color="D9D9E3"/>
              <w:right w:val="single" w:sz="8" w:space="0" w:color="D9D9E3"/>
            </w:tcBorders>
            <w:shd w:val="clear" w:color="000000" w:fill="F7F7F8"/>
            <w:vAlign w:val="center"/>
            <w:hideMark/>
          </w:tcPr>
          <w:p w14:paraId="2EF4A926"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健身会所或俱乐部的简介</w:t>
            </w:r>
          </w:p>
        </w:tc>
      </w:tr>
      <w:tr w:rsidR="00B41EFC" w:rsidRPr="00B41EFC" w14:paraId="1DD87133" w14:textId="77777777" w:rsidTr="00B41EFC">
        <w:trPr>
          <w:trHeight w:val="437"/>
        </w:trPr>
        <w:tc>
          <w:tcPr>
            <w:tcW w:w="2574" w:type="dxa"/>
            <w:tcBorders>
              <w:top w:val="nil"/>
              <w:left w:val="single" w:sz="8" w:space="0" w:color="D9D9E3"/>
              <w:bottom w:val="single" w:sz="8" w:space="0" w:color="D9D9E3"/>
              <w:right w:val="nil"/>
            </w:tcBorders>
            <w:shd w:val="clear" w:color="000000" w:fill="F7F7F8"/>
            <w:vAlign w:val="center"/>
            <w:hideMark/>
          </w:tcPr>
          <w:p w14:paraId="465F0741"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country (</w:t>
            </w:r>
            <w:r w:rsidRPr="00B41EFC">
              <w:rPr>
                <w:rFonts w:ascii="Segoe UI" w:eastAsia="等线" w:hAnsi="Segoe UI" w:cs="Segoe UI"/>
                <w:color w:val="374151"/>
                <w:sz w:val="19"/>
                <w:szCs w:val="19"/>
              </w:rPr>
              <w:t>国家</w:t>
            </w:r>
            <w:r w:rsidRPr="00B41EFC">
              <w:rPr>
                <w:rFonts w:ascii="Segoe UI" w:eastAsia="等线" w:hAnsi="Segoe UI" w:cs="Segoe UI"/>
                <w:color w:val="374151"/>
                <w:sz w:val="19"/>
                <w:szCs w:val="19"/>
              </w:rPr>
              <w:t>)</w:t>
            </w:r>
          </w:p>
        </w:tc>
        <w:tc>
          <w:tcPr>
            <w:tcW w:w="2854" w:type="dxa"/>
            <w:tcBorders>
              <w:top w:val="nil"/>
              <w:left w:val="single" w:sz="8" w:space="0" w:color="D9D9E3"/>
              <w:bottom w:val="single" w:sz="8" w:space="0" w:color="D9D9E3"/>
              <w:right w:val="nil"/>
            </w:tcBorders>
            <w:shd w:val="clear" w:color="000000" w:fill="F7F7F8"/>
            <w:vAlign w:val="center"/>
            <w:hideMark/>
          </w:tcPr>
          <w:p w14:paraId="46A61544"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VARCHAR(50)</w:t>
            </w:r>
          </w:p>
        </w:tc>
        <w:tc>
          <w:tcPr>
            <w:tcW w:w="2991" w:type="dxa"/>
            <w:tcBorders>
              <w:top w:val="nil"/>
              <w:left w:val="single" w:sz="8" w:space="0" w:color="D9D9E3"/>
              <w:bottom w:val="single" w:sz="8" w:space="0" w:color="D9D9E3"/>
              <w:right w:val="single" w:sz="8" w:space="0" w:color="D9D9E3"/>
            </w:tcBorders>
            <w:shd w:val="clear" w:color="000000" w:fill="F7F7F8"/>
            <w:vAlign w:val="center"/>
            <w:hideMark/>
          </w:tcPr>
          <w:p w14:paraId="6C8AA492"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国家</w:t>
            </w:r>
          </w:p>
        </w:tc>
      </w:tr>
      <w:tr w:rsidR="00B41EFC" w:rsidRPr="00B41EFC" w14:paraId="4956DAAB" w14:textId="77777777" w:rsidTr="00B41EFC">
        <w:trPr>
          <w:trHeight w:val="437"/>
        </w:trPr>
        <w:tc>
          <w:tcPr>
            <w:tcW w:w="2574" w:type="dxa"/>
            <w:tcBorders>
              <w:top w:val="nil"/>
              <w:left w:val="single" w:sz="8" w:space="0" w:color="D9D9E3"/>
              <w:bottom w:val="single" w:sz="8" w:space="0" w:color="D9D9E3"/>
              <w:right w:val="nil"/>
            </w:tcBorders>
            <w:shd w:val="clear" w:color="000000" w:fill="F7F7F8"/>
            <w:vAlign w:val="center"/>
            <w:hideMark/>
          </w:tcPr>
          <w:p w14:paraId="137B6442"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city (</w:t>
            </w:r>
            <w:r w:rsidRPr="00B41EFC">
              <w:rPr>
                <w:rFonts w:ascii="Segoe UI" w:eastAsia="等线" w:hAnsi="Segoe UI" w:cs="Segoe UI"/>
                <w:color w:val="374151"/>
                <w:sz w:val="19"/>
                <w:szCs w:val="19"/>
              </w:rPr>
              <w:t>城市</w:t>
            </w:r>
            <w:r w:rsidRPr="00B41EFC">
              <w:rPr>
                <w:rFonts w:ascii="Segoe UI" w:eastAsia="等线" w:hAnsi="Segoe UI" w:cs="Segoe UI"/>
                <w:color w:val="374151"/>
                <w:sz w:val="19"/>
                <w:szCs w:val="19"/>
              </w:rPr>
              <w:t>)</w:t>
            </w:r>
          </w:p>
        </w:tc>
        <w:tc>
          <w:tcPr>
            <w:tcW w:w="2854" w:type="dxa"/>
            <w:tcBorders>
              <w:top w:val="nil"/>
              <w:left w:val="single" w:sz="8" w:space="0" w:color="D9D9E3"/>
              <w:bottom w:val="single" w:sz="8" w:space="0" w:color="D9D9E3"/>
              <w:right w:val="nil"/>
            </w:tcBorders>
            <w:shd w:val="clear" w:color="000000" w:fill="F7F7F8"/>
            <w:vAlign w:val="center"/>
            <w:hideMark/>
          </w:tcPr>
          <w:p w14:paraId="7FC1EA53"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VARCHAR(50)</w:t>
            </w:r>
          </w:p>
        </w:tc>
        <w:tc>
          <w:tcPr>
            <w:tcW w:w="2991" w:type="dxa"/>
            <w:tcBorders>
              <w:top w:val="nil"/>
              <w:left w:val="single" w:sz="8" w:space="0" w:color="D9D9E3"/>
              <w:bottom w:val="single" w:sz="8" w:space="0" w:color="D9D9E3"/>
              <w:right w:val="single" w:sz="8" w:space="0" w:color="D9D9E3"/>
            </w:tcBorders>
            <w:shd w:val="clear" w:color="000000" w:fill="F7F7F8"/>
            <w:vAlign w:val="center"/>
            <w:hideMark/>
          </w:tcPr>
          <w:p w14:paraId="4D4774C0"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城市</w:t>
            </w:r>
          </w:p>
        </w:tc>
      </w:tr>
      <w:tr w:rsidR="00B41EFC" w:rsidRPr="00B41EFC" w14:paraId="48BEDBA0" w14:textId="77777777" w:rsidTr="00B41EFC">
        <w:trPr>
          <w:trHeight w:val="651"/>
        </w:trPr>
        <w:tc>
          <w:tcPr>
            <w:tcW w:w="2574" w:type="dxa"/>
            <w:tcBorders>
              <w:top w:val="nil"/>
              <w:left w:val="single" w:sz="8" w:space="0" w:color="D9D9E3"/>
              <w:bottom w:val="single" w:sz="8" w:space="0" w:color="D9D9E3"/>
              <w:right w:val="nil"/>
            </w:tcBorders>
            <w:shd w:val="clear" w:color="000000" w:fill="F7F7F8"/>
            <w:vAlign w:val="center"/>
            <w:hideMark/>
          </w:tcPr>
          <w:p w14:paraId="240FA1B2"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street_address (</w:t>
            </w:r>
            <w:r w:rsidRPr="00B41EFC">
              <w:rPr>
                <w:rFonts w:ascii="Segoe UI" w:eastAsia="等线" w:hAnsi="Segoe UI" w:cs="Segoe UI"/>
                <w:color w:val="374151"/>
                <w:sz w:val="19"/>
                <w:szCs w:val="19"/>
              </w:rPr>
              <w:t>街道地址</w:t>
            </w:r>
            <w:r w:rsidRPr="00B41EFC">
              <w:rPr>
                <w:rFonts w:ascii="Segoe UI" w:eastAsia="等线" w:hAnsi="Segoe UI" w:cs="Segoe UI"/>
                <w:color w:val="374151"/>
                <w:sz w:val="19"/>
                <w:szCs w:val="19"/>
              </w:rPr>
              <w:t>)</w:t>
            </w:r>
          </w:p>
        </w:tc>
        <w:tc>
          <w:tcPr>
            <w:tcW w:w="2854" w:type="dxa"/>
            <w:tcBorders>
              <w:top w:val="nil"/>
              <w:left w:val="single" w:sz="8" w:space="0" w:color="D9D9E3"/>
              <w:bottom w:val="single" w:sz="8" w:space="0" w:color="D9D9E3"/>
              <w:right w:val="nil"/>
            </w:tcBorders>
            <w:shd w:val="clear" w:color="000000" w:fill="F7F7F8"/>
            <w:vAlign w:val="center"/>
            <w:hideMark/>
          </w:tcPr>
          <w:p w14:paraId="06BAFFC3"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VARCHAR(255)</w:t>
            </w:r>
          </w:p>
        </w:tc>
        <w:tc>
          <w:tcPr>
            <w:tcW w:w="2991" w:type="dxa"/>
            <w:tcBorders>
              <w:top w:val="nil"/>
              <w:left w:val="single" w:sz="8" w:space="0" w:color="D9D9E3"/>
              <w:bottom w:val="single" w:sz="8" w:space="0" w:color="D9D9E3"/>
              <w:right w:val="single" w:sz="8" w:space="0" w:color="D9D9E3"/>
            </w:tcBorders>
            <w:shd w:val="clear" w:color="000000" w:fill="F7F7F8"/>
            <w:vAlign w:val="center"/>
            <w:hideMark/>
          </w:tcPr>
          <w:p w14:paraId="4EF28400"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街道地址</w:t>
            </w:r>
          </w:p>
        </w:tc>
      </w:tr>
      <w:tr w:rsidR="00B41EFC" w:rsidRPr="00B41EFC" w14:paraId="5AE6A81E" w14:textId="77777777" w:rsidTr="00B41EFC">
        <w:trPr>
          <w:trHeight w:val="437"/>
        </w:trPr>
        <w:tc>
          <w:tcPr>
            <w:tcW w:w="2574" w:type="dxa"/>
            <w:tcBorders>
              <w:top w:val="nil"/>
              <w:left w:val="single" w:sz="8" w:space="0" w:color="D9D9E3"/>
              <w:bottom w:val="single" w:sz="8" w:space="0" w:color="D9D9E3"/>
              <w:right w:val="nil"/>
            </w:tcBorders>
            <w:shd w:val="clear" w:color="000000" w:fill="F7F7F8"/>
            <w:vAlign w:val="center"/>
            <w:hideMark/>
          </w:tcPr>
          <w:p w14:paraId="5CFC6AFB"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phone (</w:t>
            </w:r>
            <w:r w:rsidRPr="00B41EFC">
              <w:rPr>
                <w:rFonts w:ascii="Segoe UI" w:eastAsia="等线" w:hAnsi="Segoe UI" w:cs="Segoe UI"/>
                <w:color w:val="374151"/>
                <w:sz w:val="19"/>
                <w:szCs w:val="19"/>
              </w:rPr>
              <w:t>联系电话</w:t>
            </w:r>
            <w:r w:rsidRPr="00B41EFC">
              <w:rPr>
                <w:rFonts w:ascii="Segoe UI" w:eastAsia="等线" w:hAnsi="Segoe UI" w:cs="Segoe UI"/>
                <w:color w:val="374151"/>
                <w:sz w:val="19"/>
                <w:szCs w:val="19"/>
              </w:rPr>
              <w:t>)</w:t>
            </w:r>
          </w:p>
        </w:tc>
        <w:tc>
          <w:tcPr>
            <w:tcW w:w="2854" w:type="dxa"/>
            <w:tcBorders>
              <w:top w:val="nil"/>
              <w:left w:val="single" w:sz="8" w:space="0" w:color="D9D9E3"/>
              <w:bottom w:val="single" w:sz="8" w:space="0" w:color="D9D9E3"/>
              <w:right w:val="nil"/>
            </w:tcBorders>
            <w:shd w:val="clear" w:color="000000" w:fill="F7F7F8"/>
            <w:vAlign w:val="center"/>
            <w:hideMark/>
          </w:tcPr>
          <w:p w14:paraId="5AA10190"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VARCHAR(15)</w:t>
            </w:r>
          </w:p>
        </w:tc>
        <w:tc>
          <w:tcPr>
            <w:tcW w:w="2991" w:type="dxa"/>
            <w:tcBorders>
              <w:top w:val="nil"/>
              <w:left w:val="single" w:sz="8" w:space="0" w:color="D9D9E3"/>
              <w:bottom w:val="single" w:sz="8" w:space="0" w:color="D9D9E3"/>
              <w:right w:val="single" w:sz="8" w:space="0" w:color="D9D9E3"/>
            </w:tcBorders>
            <w:shd w:val="clear" w:color="000000" w:fill="F7F7F8"/>
            <w:vAlign w:val="center"/>
            <w:hideMark/>
          </w:tcPr>
          <w:p w14:paraId="6DC5DE1B"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联系电话</w:t>
            </w:r>
          </w:p>
        </w:tc>
      </w:tr>
      <w:tr w:rsidR="00B41EFC" w:rsidRPr="00B41EFC" w14:paraId="4A881BA4" w14:textId="77777777" w:rsidTr="00B41EFC">
        <w:trPr>
          <w:trHeight w:val="651"/>
        </w:trPr>
        <w:tc>
          <w:tcPr>
            <w:tcW w:w="2574" w:type="dxa"/>
            <w:tcBorders>
              <w:top w:val="nil"/>
              <w:left w:val="single" w:sz="8" w:space="0" w:color="D9D9E3"/>
              <w:bottom w:val="single" w:sz="8" w:space="0" w:color="D9D9E3"/>
              <w:right w:val="nil"/>
            </w:tcBorders>
            <w:shd w:val="clear" w:color="000000" w:fill="F7F7F8"/>
            <w:vAlign w:val="center"/>
            <w:hideMark/>
          </w:tcPr>
          <w:p w14:paraId="5DCC7FE8"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business_hours (</w:t>
            </w:r>
            <w:r w:rsidRPr="00B41EFC">
              <w:rPr>
                <w:rFonts w:ascii="Segoe UI" w:eastAsia="等线" w:hAnsi="Segoe UI" w:cs="Segoe UI"/>
                <w:color w:val="374151"/>
                <w:sz w:val="19"/>
                <w:szCs w:val="19"/>
              </w:rPr>
              <w:t>营业时间</w:t>
            </w:r>
            <w:r w:rsidRPr="00B41EFC">
              <w:rPr>
                <w:rFonts w:ascii="Segoe UI" w:eastAsia="等线" w:hAnsi="Segoe UI" w:cs="Segoe UI"/>
                <w:color w:val="374151"/>
                <w:sz w:val="19"/>
                <w:szCs w:val="19"/>
              </w:rPr>
              <w:t>)</w:t>
            </w:r>
          </w:p>
        </w:tc>
        <w:tc>
          <w:tcPr>
            <w:tcW w:w="2854" w:type="dxa"/>
            <w:tcBorders>
              <w:top w:val="nil"/>
              <w:left w:val="single" w:sz="8" w:space="0" w:color="D9D9E3"/>
              <w:bottom w:val="single" w:sz="8" w:space="0" w:color="D9D9E3"/>
              <w:right w:val="nil"/>
            </w:tcBorders>
            <w:shd w:val="clear" w:color="000000" w:fill="F7F7F8"/>
            <w:vAlign w:val="center"/>
            <w:hideMark/>
          </w:tcPr>
          <w:p w14:paraId="0953CE89"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VARCHAR(50)</w:t>
            </w:r>
          </w:p>
        </w:tc>
        <w:tc>
          <w:tcPr>
            <w:tcW w:w="2991" w:type="dxa"/>
            <w:tcBorders>
              <w:top w:val="nil"/>
              <w:left w:val="single" w:sz="8" w:space="0" w:color="D9D9E3"/>
              <w:bottom w:val="single" w:sz="8" w:space="0" w:color="D9D9E3"/>
              <w:right w:val="single" w:sz="8" w:space="0" w:color="D9D9E3"/>
            </w:tcBorders>
            <w:shd w:val="clear" w:color="000000" w:fill="F7F7F8"/>
            <w:vAlign w:val="center"/>
            <w:hideMark/>
          </w:tcPr>
          <w:p w14:paraId="6F271CC8"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营业时间</w:t>
            </w:r>
          </w:p>
        </w:tc>
      </w:tr>
      <w:tr w:rsidR="00B41EFC" w:rsidRPr="00B41EFC" w14:paraId="3A876FEC" w14:textId="77777777" w:rsidTr="00B41EFC">
        <w:trPr>
          <w:trHeight w:val="651"/>
        </w:trPr>
        <w:tc>
          <w:tcPr>
            <w:tcW w:w="2574" w:type="dxa"/>
            <w:tcBorders>
              <w:top w:val="nil"/>
              <w:left w:val="single" w:sz="8" w:space="0" w:color="D9D9E3"/>
              <w:bottom w:val="single" w:sz="8" w:space="0" w:color="D9D9E3"/>
              <w:right w:val="nil"/>
            </w:tcBorders>
            <w:shd w:val="clear" w:color="000000" w:fill="F7F7F8"/>
            <w:vAlign w:val="center"/>
            <w:hideMark/>
          </w:tcPr>
          <w:p w14:paraId="62994D80"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average_rating (</w:t>
            </w:r>
            <w:r w:rsidRPr="00B41EFC">
              <w:rPr>
                <w:rFonts w:ascii="Segoe UI" w:eastAsia="等线" w:hAnsi="Segoe UI" w:cs="Segoe UI"/>
                <w:color w:val="374151"/>
                <w:sz w:val="19"/>
                <w:szCs w:val="19"/>
              </w:rPr>
              <w:t>平均评分</w:t>
            </w:r>
            <w:r w:rsidRPr="00B41EFC">
              <w:rPr>
                <w:rFonts w:ascii="Segoe UI" w:eastAsia="等线" w:hAnsi="Segoe UI" w:cs="Segoe UI"/>
                <w:color w:val="374151"/>
                <w:sz w:val="19"/>
                <w:szCs w:val="19"/>
              </w:rPr>
              <w:t>)</w:t>
            </w:r>
          </w:p>
        </w:tc>
        <w:tc>
          <w:tcPr>
            <w:tcW w:w="2854" w:type="dxa"/>
            <w:tcBorders>
              <w:top w:val="nil"/>
              <w:left w:val="single" w:sz="8" w:space="0" w:color="D9D9E3"/>
              <w:bottom w:val="single" w:sz="8" w:space="0" w:color="D9D9E3"/>
              <w:right w:val="nil"/>
            </w:tcBorders>
            <w:shd w:val="clear" w:color="000000" w:fill="F7F7F8"/>
            <w:vAlign w:val="center"/>
            <w:hideMark/>
          </w:tcPr>
          <w:p w14:paraId="2E3F090F"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DECIMAL(3, 2)</w:t>
            </w:r>
          </w:p>
        </w:tc>
        <w:tc>
          <w:tcPr>
            <w:tcW w:w="2991" w:type="dxa"/>
            <w:tcBorders>
              <w:top w:val="nil"/>
              <w:left w:val="single" w:sz="8" w:space="0" w:color="D9D9E3"/>
              <w:bottom w:val="single" w:sz="8" w:space="0" w:color="D9D9E3"/>
              <w:right w:val="single" w:sz="8" w:space="0" w:color="D9D9E3"/>
            </w:tcBorders>
            <w:shd w:val="clear" w:color="000000" w:fill="F7F7F8"/>
            <w:vAlign w:val="center"/>
            <w:hideMark/>
          </w:tcPr>
          <w:p w14:paraId="434B4AF5"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用户对健身会所的平均评分</w:t>
            </w:r>
          </w:p>
        </w:tc>
      </w:tr>
    </w:tbl>
    <w:p w14:paraId="4ABB7214" w14:textId="77777777" w:rsidR="00B9271D" w:rsidRDefault="00B9271D" w:rsidP="00B9271D">
      <w:pPr>
        <w:spacing w:line="360" w:lineRule="auto"/>
        <w:ind w:firstLine="560"/>
        <w:jc w:val="left"/>
        <w:rPr>
          <w:rFonts w:ascii="宋体" w:hAnsi="宋体" w:cs="宋体"/>
          <w:sz w:val="28"/>
          <w:szCs w:val="28"/>
        </w:rPr>
      </w:pPr>
    </w:p>
    <w:p w14:paraId="2D0D0A0D" w14:textId="04AE3708" w:rsidR="00FB6770" w:rsidRPr="00FB6770" w:rsidRDefault="00FB6770" w:rsidP="00B9271D">
      <w:pPr>
        <w:spacing w:line="360" w:lineRule="auto"/>
        <w:ind w:firstLine="480"/>
        <w:jc w:val="left"/>
        <w:rPr>
          <w:rFonts w:ascii="宋体" w:hAnsi="宋体" w:cs="宋体"/>
          <w:szCs w:val="24"/>
        </w:rPr>
      </w:pPr>
      <w:r w:rsidRPr="00FB6770">
        <w:rPr>
          <w:rFonts w:ascii="宋体" w:hAnsi="宋体" w:cs="宋体" w:hint="eastAsia"/>
          <w:szCs w:val="24"/>
        </w:rPr>
        <w:lastRenderedPageBreak/>
        <w:t>2. 健身器材表（equipment）</w:t>
      </w:r>
    </w:p>
    <w:tbl>
      <w:tblPr>
        <w:tblW w:w="7166" w:type="dxa"/>
        <w:jc w:val="center"/>
        <w:tblLook w:val="04A0" w:firstRow="1" w:lastRow="0" w:firstColumn="1" w:lastColumn="0" w:noHBand="0" w:noVBand="1"/>
      </w:tblPr>
      <w:tblGrid>
        <w:gridCol w:w="2400"/>
        <w:gridCol w:w="2176"/>
        <w:gridCol w:w="2590"/>
      </w:tblGrid>
      <w:tr w:rsidR="00B41EFC" w:rsidRPr="00B41EFC" w14:paraId="70396328" w14:textId="77777777" w:rsidTr="00B41EFC">
        <w:trPr>
          <w:trHeight w:val="330"/>
          <w:jc w:val="center"/>
        </w:trPr>
        <w:tc>
          <w:tcPr>
            <w:tcW w:w="2400" w:type="dxa"/>
            <w:tcBorders>
              <w:top w:val="single" w:sz="8" w:space="0" w:color="D9D9E3"/>
              <w:left w:val="single" w:sz="8" w:space="0" w:color="D9D9E3"/>
              <w:bottom w:val="single" w:sz="8" w:space="0" w:color="D9D9E3"/>
              <w:right w:val="nil"/>
            </w:tcBorders>
            <w:shd w:val="clear" w:color="000000" w:fill="F7F7F8"/>
            <w:vAlign w:val="bottom"/>
            <w:hideMark/>
          </w:tcPr>
          <w:bookmarkEnd w:id="63"/>
          <w:p w14:paraId="1B11FF76" w14:textId="77777777" w:rsidR="00B41EFC" w:rsidRPr="00B41EFC" w:rsidRDefault="00B41EFC" w:rsidP="00B41EFC">
            <w:pPr>
              <w:widowControl/>
              <w:spacing w:line="240" w:lineRule="auto"/>
              <w:ind w:firstLineChars="0" w:firstLine="0"/>
              <w:jc w:val="center"/>
              <w:rPr>
                <w:rFonts w:ascii="Segoe UI" w:eastAsia="等线" w:hAnsi="Segoe UI" w:cs="Segoe UI"/>
                <w:b/>
                <w:bCs/>
                <w:color w:val="374151"/>
                <w:sz w:val="19"/>
                <w:szCs w:val="19"/>
              </w:rPr>
            </w:pPr>
            <w:r w:rsidRPr="00B41EFC">
              <w:rPr>
                <w:rFonts w:ascii="Segoe UI" w:eastAsia="等线" w:hAnsi="Segoe UI" w:cs="Segoe UI"/>
                <w:b/>
                <w:bCs/>
                <w:color w:val="374151"/>
                <w:sz w:val="19"/>
                <w:szCs w:val="19"/>
              </w:rPr>
              <w:t>列名</w:t>
            </w:r>
          </w:p>
        </w:tc>
        <w:tc>
          <w:tcPr>
            <w:tcW w:w="2176" w:type="dxa"/>
            <w:tcBorders>
              <w:top w:val="single" w:sz="8" w:space="0" w:color="D9D9E3"/>
              <w:left w:val="single" w:sz="8" w:space="0" w:color="D9D9E3"/>
              <w:bottom w:val="single" w:sz="8" w:space="0" w:color="D9D9E3"/>
              <w:right w:val="nil"/>
            </w:tcBorders>
            <w:shd w:val="clear" w:color="000000" w:fill="F7F7F8"/>
            <w:vAlign w:val="bottom"/>
            <w:hideMark/>
          </w:tcPr>
          <w:p w14:paraId="1C820D70" w14:textId="77777777" w:rsidR="00B41EFC" w:rsidRPr="00B41EFC" w:rsidRDefault="00B41EFC" w:rsidP="00B41EFC">
            <w:pPr>
              <w:widowControl/>
              <w:spacing w:line="240" w:lineRule="auto"/>
              <w:ind w:firstLineChars="0" w:firstLine="0"/>
              <w:jc w:val="center"/>
              <w:rPr>
                <w:rFonts w:ascii="Segoe UI" w:eastAsia="等线" w:hAnsi="Segoe UI" w:cs="Segoe UI"/>
                <w:b/>
                <w:bCs/>
                <w:color w:val="374151"/>
                <w:sz w:val="19"/>
                <w:szCs w:val="19"/>
              </w:rPr>
            </w:pPr>
            <w:r w:rsidRPr="00B41EFC">
              <w:rPr>
                <w:rFonts w:ascii="Segoe UI" w:eastAsia="等线" w:hAnsi="Segoe UI" w:cs="Segoe UI"/>
                <w:b/>
                <w:bCs/>
                <w:color w:val="374151"/>
                <w:sz w:val="19"/>
                <w:szCs w:val="19"/>
              </w:rPr>
              <w:t>数据类型</w:t>
            </w:r>
          </w:p>
        </w:tc>
        <w:tc>
          <w:tcPr>
            <w:tcW w:w="2590" w:type="dxa"/>
            <w:tcBorders>
              <w:top w:val="single" w:sz="8" w:space="0" w:color="D9D9E3"/>
              <w:left w:val="single" w:sz="8" w:space="0" w:color="D9D9E3"/>
              <w:bottom w:val="single" w:sz="8" w:space="0" w:color="D9D9E3"/>
              <w:right w:val="single" w:sz="8" w:space="0" w:color="D9D9E3"/>
            </w:tcBorders>
            <w:shd w:val="clear" w:color="000000" w:fill="F7F7F8"/>
            <w:vAlign w:val="bottom"/>
            <w:hideMark/>
          </w:tcPr>
          <w:p w14:paraId="444A44AC" w14:textId="77777777" w:rsidR="00B41EFC" w:rsidRPr="00B41EFC" w:rsidRDefault="00B41EFC" w:rsidP="00B41EFC">
            <w:pPr>
              <w:widowControl/>
              <w:spacing w:line="240" w:lineRule="auto"/>
              <w:ind w:firstLineChars="0" w:firstLine="0"/>
              <w:jc w:val="center"/>
              <w:rPr>
                <w:rFonts w:ascii="Segoe UI" w:eastAsia="等线" w:hAnsi="Segoe UI" w:cs="Segoe UI"/>
                <w:b/>
                <w:bCs/>
                <w:color w:val="374151"/>
                <w:sz w:val="19"/>
                <w:szCs w:val="19"/>
              </w:rPr>
            </w:pPr>
            <w:r w:rsidRPr="00B41EFC">
              <w:rPr>
                <w:rFonts w:ascii="Segoe UI" w:eastAsia="等线" w:hAnsi="Segoe UI" w:cs="Segoe UI"/>
                <w:b/>
                <w:bCs/>
                <w:color w:val="374151"/>
                <w:sz w:val="19"/>
                <w:szCs w:val="19"/>
              </w:rPr>
              <w:t>描述</w:t>
            </w:r>
          </w:p>
        </w:tc>
      </w:tr>
      <w:tr w:rsidR="00B41EFC" w:rsidRPr="00B41EFC" w14:paraId="6C561E85" w14:textId="77777777" w:rsidTr="00B41EFC">
        <w:trPr>
          <w:trHeight w:val="620"/>
          <w:jc w:val="center"/>
        </w:trPr>
        <w:tc>
          <w:tcPr>
            <w:tcW w:w="2400" w:type="dxa"/>
            <w:tcBorders>
              <w:top w:val="nil"/>
              <w:left w:val="single" w:sz="8" w:space="0" w:color="D9D9E3"/>
              <w:bottom w:val="single" w:sz="8" w:space="0" w:color="D9D9E3"/>
              <w:right w:val="nil"/>
            </w:tcBorders>
            <w:shd w:val="clear" w:color="000000" w:fill="F7F7F8"/>
            <w:vAlign w:val="center"/>
            <w:hideMark/>
          </w:tcPr>
          <w:p w14:paraId="649DEC37"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id</w:t>
            </w:r>
          </w:p>
        </w:tc>
        <w:tc>
          <w:tcPr>
            <w:tcW w:w="2176" w:type="dxa"/>
            <w:tcBorders>
              <w:top w:val="nil"/>
              <w:left w:val="single" w:sz="8" w:space="0" w:color="D9D9E3"/>
              <w:bottom w:val="single" w:sz="8" w:space="0" w:color="D9D9E3"/>
              <w:right w:val="nil"/>
            </w:tcBorders>
            <w:shd w:val="clear" w:color="000000" w:fill="F7F7F8"/>
            <w:vAlign w:val="center"/>
            <w:hideMark/>
          </w:tcPr>
          <w:p w14:paraId="197BEF65"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INT</w:t>
            </w:r>
          </w:p>
        </w:tc>
        <w:tc>
          <w:tcPr>
            <w:tcW w:w="2590" w:type="dxa"/>
            <w:tcBorders>
              <w:top w:val="nil"/>
              <w:left w:val="single" w:sz="8" w:space="0" w:color="D9D9E3"/>
              <w:bottom w:val="single" w:sz="8" w:space="0" w:color="D9D9E3"/>
              <w:right w:val="single" w:sz="8" w:space="0" w:color="D9D9E3"/>
            </w:tcBorders>
            <w:shd w:val="clear" w:color="000000" w:fill="F7F7F8"/>
            <w:vAlign w:val="center"/>
            <w:hideMark/>
          </w:tcPr>
          <w:p w14:paraId="429BC15F"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唯一标识符，主键</w:t>
            </w:r>
          </w:p>
        </w:tc>
      </w:tr>
      <w:tr w:rsidR="00B41EFC" w:rsidRPr="00B41EFC" w14:paraId="16F39099" w14:textId="77777777" w:rsidTr="00B41EFC">
        <w:trPr>
          <w:trHeight w:val="620"/>
          <w:jc w:val="center"/>
        </w:trPr>
        <w:tc>
          <w:tcPr>
            <w:tcW w:w="2400" w:type="dxa"/>
            <w:tcBorders>
              <w:top w:val="nil"/>
              <w:left w:val="single" w:sz="8" w:space="0" w:color="D9D9E3"/>
              <w:bottom w:val="single" w:sz="8" w:space="0" w:color="D9D9E3"/>
              <w:right w:val="nil"/>
            </w:tcBorders>
            <w:shd w:val="clear" w:color="000000" w:fill="F7F7F8"/>
            <w:vAlign w:val="center"/>
            <w:hideMark/>
          </w:tcPr>
          <w:p w14:paraId="3EDDB952"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name (</w:t>
            </w:r>
            <w:r w:rsidRPr="00B41EFC">
              <w:rPr>
                <w:rFonts w:ascii="Segoe UI" w:eastAsia="等线" w:hAnsi="Segoe UI" w:cs="Segoe UI"/>
                <w:color w:val="374151"/>
                <w:sz w:val="19"/>
                <w:szCs w:val="19"/>
              </w:rPr>
              <w:t>名称</w:t>
            </w:r>
            <w:r w:rsidRPr="00B41EFC">
              <w:rPr>
                <w:rFonts w:ascii="Segoe UI" w:eastAsia="等线" w:hAnsi="Segoe UI" w:cs="Segoe UI"/>
                <w:color w:val="374151"/>
                <w:sz w:val="19"/>
                <w:szCs w:val="19"/>
              </w:rPr>
              <w:t>)</w:t>
            </w:r>
          </w:p>
        </w:tc>
        <w:tc>
          <w:tcPr>
            <w:tcW w:w="2176" w:type="dxa"/>
            <w:tcBorders>
              <w:top w:val="nil"/>
              <w:left w:val="single" w:sz="8" w:space="0" w:color="D9D9E3"/>
              <w:bottom w:val="single" w:sz="8" w:space="0" w:color="D9D9E3"/>
              <w:right w:val="nil"/>
            </w:tcBorders>
            <w:shd w:val="clear" w:color="000000" w:fill="F7F7F8"/>
            <w:vAlign w:val="center"/>
            <w:hideMark/>
          </w:tcPr>
          <w:p w14:paraId="5B1B52EF"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VARCHAR(255)</w:t>
            </w:r>
          </w:p>
        </w:tc>
        <w:tc>
          <w:tcPr>
            <w:tcW w:w="2590" w:type="dxa"/>
            <w:tcBorders>
              <w:top w:val="nil"/>
              <w:left w:val="single" w:sz="8" w:space="0" w:color="D9D9E3"/>
              <w:bottom w:val="single" w:sz="8" w:space="0" w:color="D9D9E3"/>
              <w:right w:val="single" w:sz="8" w:space="0" w:color="D9D9E3"/>
            </w:tcBorders>
            <w:shd w:val="clear" w:color="000000" w:fill="F7F7F8"/>
            <w:vAlign w:val="center"/>
            <w:hideMark/>
          </w:tcPr>
          <w:p w14:paraId="424973FD"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健身器材的名称</w:t>
            </w:r>
          </w:p>
        </w:tc>
      </w:tr>
      <w:tr w:rsidR="00B41EFC" w:rsidRPr="00B41EFC" w14:paraId="16FD743B" w14:textId="77777777" w:rsidTr="00B41EFC">
        <w:trPr>
          <w:trHeight w:val="620"/>
          <w:jc w:val="center"/>
        </w:trPr>
        <w:tc>
          <w:tcPr>
            <w:tcW w:w="2400" w:type="dxa"/>
            <w:tcBorders>
              <w:top w:val="nil"/>
              <w:left w:val="single" w:sz="8" w:space="0" w:color="D9D9E3"/>
              <w:bottom w:val="single" w:sz="8" w:space="0" w:color="D9D9E3"/>
              <w:right w:val="nil"/>
            </w:tcBorders>
            <w:shd w:val="clear" w:color="000000" w:fill="F7F7F8"/>
            <w:vAlign w:val="center"/>
            <w:hideMark/>
          </w:tcPr>
          <w:p w14:paraId="18FEEF56"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description (</w:t>
            </w:r>
            <w:r w:rsidRPr="00B41EFC">
              <w:rPr>
                <w:rFonts w:ascii="Segoe UI" w:eastAsia="等线" w:hAnsi="Segoe UI" w:cs="Segoe UI"/>
                <w:color w:val="374151"/>
                <w:sz w:val="19"/>
                <w:szCs w:val="19"/>
              </w:rPr>
              <w:t>描述</w:t>
            </w:r>
            <w:r w:rsidRPr="00B41EFC">
              <w:rPr>
                <w:rFonts w:ascii="Segoe UI" w:eastAsia="等线" w:hAnsi="Segoe UI" w:cs="Segoe UI"/>
                <w:color w:val="374151"/>
                <w:sz w:val="19"/>
                <w:szCs w:val="19"/>
              </w:rPr>
              <w:t>)</w:t>
            </w:r>
          </w:p>
        </w:tc>
        <w:tc>
          <w:tcPr>
            <w:tcW w:w="2176" w:type="dxa"/>
            <w:tcBorders>
              <w:top w:val="nil"/>
              <w:left w:val="single" w:sz="8" w:space="0" w:color="D9D9E3"/>
              <w:bottom w:val="single" w:sz="8" w:space="0" w:color="D9D9E3"/>
              <w:right w:val="nil"/>
            </w:tcBorders>
            <w:shd w:val="clear" w:color="000000" w:fill="F7F7F8"/>
            <w:vAlign w:val="center"/>
            <w:hideMark/>
          </w:tcPr>
          <w:p w14:paraId="07308119"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TEXT</w:t>
            </w:r>
          </w:p>
        </w:tc>
        <w:tc>
          <w:tcPr>
            <w:tcW w:w="2590" w:type="dxa"/>
            <w:tcBorders>
              <w:top w:val="nil"/>
              <w:left w:val="single" w:sz="8" w:space="0" w:color="D9D9E3"/>
              <w:bottom w:val="single" w:sz="8" w:space="0" w:color="D9D9E3"/>
              <w:right w:val="single" w:sz="8" w:space="0" w:color="D9D9E3"/>
            </w:tcBorders>
            <w:shd w:val="clear" w:color="000000" w:fill="F7F7F8"/>
            <w:vAlign w:val="center"/>
            <w:hideMark/>
          </w:tcPr>
          <w:p w14:paraId="6AD5612A"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健身器材的描述</w:t>
            </w:r>
          </w:p>
        </w:tc>
      </w:tr>
      <w:tr w:rsidR="00B41EFC" w:rsidRPr="00B41EFC" w14:paraId="46A15B9C" w14:textId="77777777" w:rsidTr="00B41EFC">
        <w:trPr>
          <w:trHeight w:val="620"/>
          <w:jc w:val="center"/>
        </w:trPr>
        <w:tc>
          <w:tcPr>
            <w:tcW w:w="2400" w:type="dxa"/>
            <w:tcBorders>
              <w:top w:val="nil"/>
              <w:left w:val="single" w:sz="8" w:space="0" w:color="D9D9E3"/>
              <w:bottom w:val="single" w:sz="8" w:space="0" w:color="D9D9E3"/>
              <w:right w:val="nil"/>
            </w:tcBorders>
            <w:shd w:val="clear" w:color="000000" w:fill="F7F7F8"/>
            <w:vAlign w:val="center"/>
            <w:hideMark/>
          </w:tcPr>
          <w:p w14:paraId="1460CB89"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quantity (</w:t>
            </w:r>
            <w:r w:rsidRPr="00B41EFC">
              <w:rPr>
                <w:rFonts w:ascii="Segoe UI" w:eastAsia="等线" w:hAnsi="Segoe UI" w:cs="Segoe UI"/>
                <w:color w:val="374151"/>
                <w:sz w:val="19"/>
                <w:szCs w:val="19"/>
              </w:rPr>
              <w:t>数量</w:t>
            </w:r>
            <w:r w:rsidRPr="00B41EFC">
              <w:rPr>
                <w:rFonts w:ascii="Segoe UI" w:eastAsia="等线" w:hAnsi="Segoe UI" w:cs="Segoe UI"/>
                <w:color w:val="374151"/>
                <w:sz w:val="19"/>
                <w:szCs w:val="19"/>
              </w:rPr>
              <w:t>)</w:t>
            </w:r>
          </w:p>
        </w:tc>
        <w:tc>
          <w:tcPr>
            <w:tcW w:w="2176" w:type="dxa"/>
            <w:tcBorders>
              <w:top w:val="nil"/>
              <w:left w:val="single" w:sz="8" w:space="0" w:color="D9D9E3"/>
              <w:bottom w:val="single" w:sz="8" w:space="0" w:color="D9D9E3"/>
              <w:right w:val="nil"/>
            </w:tcBorders>
            <w:shd w:val="clear" w:color="000000" w:fill="F7F7F8"/>
            <w:vAlign w:val="center"/>
            <w:hideMark/>
          </w:tcPr>
          <w:p w14:paraId="606D00EA"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INT</w:t>
            </w:r>
          </w:p>
        </w:tc>
        <w:tc>
          <w:tcPr>
            <w:tcW w:w="2590" w:type="dxa"/>
            <w:tcBorders>
              <w:top w:val="nil"/>
              <w:left w:val="single" w:sz="8" w:space="0" w:color="D9D9E3"/>
              <w:bottom w:val="single" w:sz="8" w:space="0" w:color="D9D9E3"/>
              <w:right w:val="single" w:sz="8" w:space="0" w:color="D9D9E3"/>
            </w:tcBorders>
            <w:shd w:val="clear" w:color="000000" w:fill="F7F7F8"/>
            <w:vAlign w:val="center"/>
            <w:hideMark/>
          </w:tcPr>
          <w:p w14:paraId="50C8E90C"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数量</w:t>
            </w:r>
          </w:p>
        </w:tc>
      </w:tr>
    </w:tbl>
    <w:p w14:paraId="1414370B" w14:textId="2FD4C3BF" w:rsidR="00B9271D" w:rsidRPr="00FB6770" w:rsidRDefault="00FB6770" w:rsidP="00B9271D">
      <w:pPr>
        <w:spacing w:line="360" w:lineRule="auto"/>
        <w:ind w:firstLine="480"/>
        <w:jc w:val="left"/>
        <w:rPr>
          <w:rFonts w:ascii="宋体" w:hAnsi="宋体" w:cs="宋体"/>
          <w:szCs w:val="24"/>
        </w:rPr>
      </w:pPr>
      <w:r w:rsidRPr="00FB6770">
        <w:rPr>
          <w:rFonts w:ascii="宋体" w:hAnsi="宋体" w:cs="宋体" w:hint="eastAsia"/>
          <w:szCs w:val="24"/>
        </w:rPr>
        <w:t>3. 教练表（coach）</w:t>
      </w:r>
    </w:p>
    <w:tbl>
      <w:tblPr>
        <w:tblW w:w="7183" w:type="dxa"/>
        <w:jc w:val="center"/>
        <w:tblLook w:val="04A0" w:firstRow="1" w:lastRow="0" w:firstColumn="1" w:lastColumn="0" w:noHBand="0" w:noVBand="1"/>
      </w:tblPr>
      <w:tblGrid>
        <w:gridCol w:w="2400"/>
        <w:gridCol w:w="2126"/>
        <w:gridCol w:w="2657"/>
      </w:tblGrid>
      <w:tr w:rsidR="00B41EFC" w:rsidRPr="00B41EFC" w14:paraId="0BE7D8C6" w14:textId="77777777" w:rsidTr="00B41EFC">
        <w:trPr>
          <w:trHeight w:val="261"/>
          <w:jc w:val="center"/>
        </w:trPr>
        <w:tc>
          <w:tcPr>
            <w:tcW w:w="2400" w:type="dxa"/>
            <w:tcBorders>
              <w:top w:val="single" w:sz="8" w:space="0" w:color="D9D9E3"/>
              <w:left w:val="single" w:sz="8" w:space="0" w:color="D9D9E3"/>
              <w:bottom w:val="single" w:sz="8" w:space="0" w:color="D9D9E3"/>
              <w:right w:val="nil"/>
            </w:tcBorders>
            <w:shd w:val="clear" w:color="000000" w:fill="F7F7F8"/>
            <w:vAlign w:val="bottom"/>
            <w:hideMark/>
          </w:tcPr>
          <w:p w14:paraId="19B80A65" w14:textId="77777777" w:rsidR="00B41EFC" w:rsidRPr="00B41EFC" w:rsidRDefault="00B41EFC" w:rsidP="00B41EFC">
            <w:pPr>
              <w:widowControl/>
              <w:spacing w:line="240" w:lineRule="auto"/>
              <w:ind w:firstLineChars="0" w:firstLine="0"/>
              <w:jc w:val="center"/>
              <w:rPr>
                <w:rFonts w:ascii="Segoe UI" w:eastAsia="等线" w:hAnsi="Segoe UI" w:cs="Segoe UI"/>
                <w:b/>
                <w:bCs/>
                <w:color w:val="374151"/>
                <w:sz w:val="19"/>
                <w:szCs w:val="19"/>
              </w:rPr>
            </w:pPr>
            <w:r w:rsidRPr="00B41EFC">
              <w:rPr>
                <w:rFonts w:ascii="Segoe UI" w:eastAsia="等线" w:hAnsi="Segoe UI" w:cs="Segoe UI"/>
                <w:b/>
                <w:bCs/>
                <w:color w:val="374151"/>
                <w:sz w:val="19"/>
                <w:szCs w:val="19"/>
              </w:rPr>
              <w:t>列名</w:t>
            </w:r>
          </w:p>
        </w:tc>
        <w:tc>
          <w:tcPr>
            <w:tcW w:w="2126" w:type="dxa"/>
            <w:tcBorders>
              <w:top w:val="single" w:sz="8" w:space="0" w:color="D9D9E3"/>
              <w:left w:val="single" w:sz="8" w:space="0" w:color="D9D9E3"/>
              <w:bottom w:val="single" w:sz="8" w:space="0" w:color="D9D9E3"/>
              <w:right w:val="nil"/>
            </w:tcBorders>
            <w:shd w:val="clear" w:color="000000" w:fill="F7F7F8"/>
            <w:vAlign w:val="bottom"/>
            <w:hideMark/>
          </w:tcPr>
          <w:p w14:paraId="44738BF3" w14:textId="77777777" w:rsidR="00B41EFC" w:rsidRPr="00B41EFC" w:rsidRDefault="00B41EFC" w:rsidP="00B41EFC">
            <w:pPr>
              <w:widowControl/>
              <w:spacing w:line="240" w:lineRule="auto"/>
              <w:ind w:firstLineChars="0" w:firstLine="0"/>
              <w:jc w:val="center"/>
              <w:rPr>
                <w:rFonts w:ascii="Segoe UI" w:eastAsia="等线" w:hAnsi="Segoe UI" w:cs="Segoe UI"/>
                <w:b/>
                <w:bCs/>
                <w:color w:val="374151"/>
                <w:sz w:val="19"/>
                <w:szCs w:val="19"/>
              </w:rPr>
            </w:pPr>
            <w:r w:rsidRPr="00B41EFC">
              <w:rPr>
                <w:rFonts w:ascii="Segoe UI" w:eastAsia="等线" w:hAnsi="Segoe UI" w:cs="Segoe UI"/>
                <w:b/>
                <w:bCs/>
                <w:color w:val="374151"/>
                <w:sz w:val="19"/>
                <w:szCs w:val="19"/>
              </w:rPr>
              <w:t>数据类型</w:t>
            </w:r>
          </w:p>
        </w:tc>
        <w:tc>
          <w:tcPr>
            <w:tcW w:w="2657" w:type="dxa"/>
            <w:tcBorders>
              <w:top w:val="single" w:sz="8" w:space="0" w:color="D9D9E3"/>
              <w:left w:val="single" w:sz="8" w:space="0" w:color="D9D9E3"/>
              <w:bottom w:val="single" w:sz="8" w:space="0" w:color="D9D9E3"/>
              <w:right w:val="single" w:sz="8" w:space="0" w:color="D9D9E3"/>
            </w:tcBorders>
            <w:shd w:val="clear" w:color="000000" w:fill="F7F7F8"/>
            <w:vAlign w:val="bottom"/>
            <w:hideMark/>
          </w:tcPr>
          <w:p w14:paraId="1FCCB927" w14:textId="77777777" w:rsidR="00B41EFC" w:rsidRPr="00B41EFC" w:rsidRDefault="00B41EFC" w:rsidP="00B41EFC">
            <w:pPr>
              <w:widowControl/>
              <w:spacing w:line="240" w:lineRule="auto"/>
              <w:ind w:firstLineChars="0" w:firstLine="0"/>
              <w:jc w:val="center"/>
              <w:rPr>
                <w:rFonts w:ascii="Segoe UI" w:eastAsia="等线" w:hAnsi="Segoe UI" w:cs="Segoe UI"/>
                <w:b/>
                <w:bCs/>
                <w:color w:val="374151"/>
                <w:sz w:val="19"/>
                <w:szCs w:val="19"/>
              </w:rPr>
            </w:pPr>
            <w:r w:rsidRPr="00B41EFC">
              <w:rPr>
                <w:rFonts w:ascii="Segoe UI" w:eastAsia="等线" w:hAnsi="Segoe UI" w:cs="Segoe UI"/>
                <w:b/>
                <w:bCs/>
                <w:color w:val="374151"/>
                <w:sz w:val="19"/>
                <w:szCs w:val="19"/>
              </w:rPr>
              <w:t>描述</w:t>
            </w:r>
          </w:p>
        </w:tc>
      </w:tr>
      <w:tr w:rsidR="00B41EFC" w:rsidRPr="00B41EFC" w14:paraId="4C79DD5F" w14:textId="77777777" w:rsidTr="00B41EFC">
        <w:trPr>
          <w:trHeight w:val="492"/>
          <w:jc w:val="center"/>
        </w:trPr>
        <w:tc>
          <w:tcPr>
            <w:tcW w:w="2400" w:type="dxa"/>
            <w:tcBorders>
              <w:top w:val="nil"/>
              <w:left w:val="single" w:sz="8" w:space="0" w:color="D9D9E3"/>
              <w:bottom w:val="single" w:sz="8" w:space="0" w:color="D9D9E3"/>
              <w:right w:val="nil"/>
            </w:tcBorders>
            <w:shd w:val="clear" w:color="000000" w:fill="F7F7F8"/>
            <w:vAlign w:val="center"/>
            <w:hideMark/>
          </w:tcPr>
          <w:p w14:paraId="5873E1F8"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id</w:t>
            </w:r>
          </w:p>
        </w:tc>
        <w:tc>
          <w:tcPr>
            <w:tcW w:w="2126" w:type="dxa"/>
            <w:tcBorders>
              <w:top w:val="nil"/>
              <w:left w:val="single" w:sz="8" w:space="0" w:color="D9D9E3"/>
              <w:bottom w:val="single" w:sz="8" w:space="0" w:color="D9D9E3"/>
              <w:right w:val="nil"/>
            </w:tcBorders>
            <w:shd w:val="clear" w:color="000000" w:fill="F7F7F8"/>
            <w:vAlign w:val="center"/>
            <w:hideMark/>
          </w:tcPr>
          <w:p w14:paraId="70B0D037"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INT</w:t>
            </w:r>
          </w:p>
        </w:tc>
        <w:tc>
          <w:tcPr>
            <w:tcW w:w="2657" w:type="dxa"/>
            <w:tcBorders>
              <w:top w:val="nil"/>
              <w:left w:val="single" w:sz="8" w:space="0" w:color="D9D9E3"/>
              <w:bottom w:val="single" w:sz="8" w:space="0" w:color="D9D9E3"/>
              <w:right w:val="single" w:sz="8" w:space="0" w:color="D9D9E3"/>
            </w:tcBorders>
            <w:shd w:val="clear" w:color="000000" w:fill="F7F7F8"/>
            <w:vAlign w:val="center"/>
            <w:hideMark/>
          </w:tcPr>
          <w:p w14:paraId="4A30C81D"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唯一标识符，主键</w:t>
            </w:r>
          </w:p>
        </w:tc>
      </w:tr>
      <w:tr w:rsidR="00B41EFC" w:rsidRPr="00B41EFC" w14:paraId="1BD0BDB5" w14:textId="77777777" w:rsidTr="00B41EFC">
        <w:trPr>
          <w:trHeight w:val="492"/>
          <w:jc w:val="center"/>
        </w:trPr>
        <w:tc>
          <w:tcPr>
            <w:tcW w:w="2400" w:type="dxa"/>
            <w:tcBorders>
              <w:top w:val="nil"/>
              <w:left w:val="single" w:sz="8" w:space="0" w:color="D9D9E3"/>
              <w:bottom w:val="single" w:sz="8" w:space="0" w:color="D9D9E3"/>
              <w:right w:val="nil"/>
            </w:tcBorders>
            <w:shd w:val="clear" w:color="000000" w:fill="F7F7F8"/>
            <w:vAlign w:val="center"/>
            <w:hideMark/>
          </w:tcPr>
          <w:p w14:paraId="7A2E615F"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name (</w:t>
            </w:r>
            <w:r w:rsidRPr="00B41EFC">
              <w:rPr>
                <w:rFonts w:ascii="Segoe UI" w:eastAsia="等线" w:hAnsi="Segoe UI" w:cs="Segoe UI"/>
                <w:color w:val="374151"/>
                <w:sz w:val="19"/>
                <w:szCs w:val="19"/>
              </w:rPr>
              <w:t>姓名</w:t>
            </w:r>
            <w:r w:rsidRPr="00B41EFC">
              <w:rPr>
                <w:rFonts w:ascii="Segoe UI" w:eastAsia="等线" w:hAnsi="Segoe UI" w:cs="Segoe UI"/>
                <w:color w:val="374151"/>
                <w:sz w:val="19"/>
                <w:szCs w:val="19"/>
              </w:rPr>
              <w:t>)</w:t>
            </w:r>
          </w:p>
        </w:tc>
        <w:tc>
          <w:tcPr>
            <w:tcW w:w="2126" w:type="dxa"/>
            <w:tcBorders>
              <w:top w:val="nil"/>
              <w:left w:val="single" w:sz="8" w:space="0" w:color="D9D9E3"/>
              <w:bottom w:val="single" w:sz="8" w:space="0" w:color="D9D9E3"/>
              <w:right w:val="nil"/>
            </w:tcBorders>
            <w:shd w:val="clear" w:color="000000" w:fill="F7F7F8"/>
            <w:vAlign w:val="center"/>
            <w:hideMark/>
          </w:tcPr>
          <w:p w14:paraId="605A6DE0"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VARCHAR(100)</w:t>
            </w:r>
          </w:p>
        </w:tc>
        <w:tc>
          <w:tcPr>
            <w:tcW w:w="2657" w:type="dxa"/>
            <w:tcBorders>
              <w:top w:val="nil"/>
              <w:left w:val="single" w:sz="8" w:space="0" w:color="D9D9E3"/>
              <w:bottom w:val="single" w:sz="8" w:space="0" w:color="D9D9E3"/>
              <w:right w:val="single" w:sz="8" w:space="0" w:color="D9D9E3"/>
            </w:tcBorders>
            <w:shd w:val="clear" w:color="000000" w:fill="F7F7F8"/>
            <w:vAlign w:val="center"/>
            <w:hideMark/>
          </w:tcPr>
          <w:p w14:paraId="083607AA"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教练的姓名</w:t>
            </w:r>
          </w:p>
        </w:tc>
      </w:tr>
      <w:tr w:rsidR="00B41EFC" w:rsidRPr="00B41EFC" w14:paraId="7938459E" w14:textId="77777777" w:rsidTr="00B41EFC">
        <w:trPr>
          <w:trHeight w:val="734"/>
          <w:jc w:val="center"/>
        </w:trPr>
        <w:tc>
          <w:tcPr>
            <w:tcW w:w="2400" w:type="dxa"/>
            <w:tcBorders>
              <w:top w:val="nil"/>
              <w:left w:val="single" w:sz="8" w:space="0" w:color="D9D9E3"/>
              <w:bottom w:val="single" w:sz="8" w:space="0" w:color="D9D9E3"/>
              <w:right w:val="nil"/>
            </w:tcBorders>
            <w:shd w:val="clear" w:color="000000" w:fill="F7F7F8"/>
            <w:vAlign w:val="center"/>
            <w:hideMark/>
          </w:tcPr>
          <w:p w14:paraId="320A7E07"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contact_info (</w:t>
            </w:r>
            <w:r w:rsidRPr="00B41EFC">
              <w:rPr>
                <w:rFonts w:ascii="Segoe UI" w:eastAsia="等线" w:hAnsi="Segoe UI" w:cs="Segoe UI"/>
                <w:color w:val="374151"/>
                <w:sz w:val="19"/>
                <w:szCs w:val="19"/>
              </w:rPr>
              <w:t>联系信息</w:t>
            </w:r>
            <w:r w:rsidRPr="00B41EFC">
              <w:rPr>
                <w:rFonts w:ascii="Segoe UI" w:eastAsia="等线" w:hAnsi="Segoe UI" w:cs="Segoe UI"/>
                <w:color w:val="374151"/>
                <w:sz w:val="19"/>
                <w:szCs w:val="19"/>
              </w:rPr>
              <w:t>)</w:t>
            </w:r>
          </w:p>
        </w:tc>
        <w:tc>
          <w:tcPr>
            <w:tcW w:w="2126" w:type="dxa"/>
            <w:tcBorders>
              <w:top w:val="nil"/>
              <w:left w:val="single" w:sz="8" w:space="0" w:color="D9D9E3"/>
              <w:bottom w:val="single" w:sz="8" w:space="0" w:color="D9D9E3"/>
              <w:right w:val="nil"/>
            </w:tcBorders>
            <w:shd w:val="clear" w:color="000000" w:fill="F7F7F8"/>
            <w:vAlign w:val="center"/>
            <w:hideMark/>
          </w:tcPr>
          <w:p w14:paraId="5791B200"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VARCHAR(255)</w:t>
            </w:r>
          </w:p>
        </w:tc>
        <w:tc>
          <w:tcPr>
            <w:tcW w:w="2657" w:type="dxa"/>
            <w:tcBorders>
              <w:top w:val="nil"/>
              <w:left w:val="single" w:sz="8" w:space="0" w:color="D9D9E3"/>
              <w:bottom w:val="single" w:sz="8" w:space="0" w:color="D9D9E3"/>
              <w:right w:val="single" w:sz="8" w:space="0" w:color="D9D9E3"/>
            </w:tcBorders>
            <w:shd w:val="clear" w:color="000000" w:fill="F7F7F8"/>
            <w:vAlign w:val="center"/>
            <w:hideMark/>
          </w:tcPr>
          <w:p w14:paraId="0B669394"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联系信息</w:t>
            </w:r>
          </w:p>
        </w:tc>
      </w:tr>
      <w:tr w:rsidR="00B41EFC" w:rsidRPr="00B41EFC" w14:paraId="3964132A" w14:textId="77777777" w:rsidTr="00B41EFC">
        <w:trPr>
          <w:trHeight w:val="492"/>
          <w:jc w:val="center"/>
        </w:trPr>
        <w:tc>
          <w:tcPr>
            <w:tcW w:w="2400" w:type="dxa"/>
            <w:tcBorders>
              <w:top w:val="nil"/>
              <w:left w:val="single" w:sz="8" w:space="0" w:color="D9D9E3"/>
              <w:bottom w:val="single" w:sz="8" w:space="0" w:color="D9D9E3"/>
              <w:right w:val="nil"/>
            </w:tcBorders>
            <w:shd w:val="clear" w:color="000000" w:fill="F7F7F8"/>
            <w:vAlign w:val="center"/>
            <w:hideMark/>
          </w:tcPr>
          <w:p w14:paraId="7ED3A8B8"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qualifications (</w:t>
            </w:r>
            <w:r w:rsidRPr="00B41EFC">
              <w:rPr>
                <w:rFonts w:ascii="Segoe UI" w:eastAsia="等线" w:hAnsi="Segoe UI" w:cs="Segoe UI"/>
                <w:color w:val="374151"/>
                <w:sz w:val="19"/>
                <w:szCs w:val="19"/>
              </w:rPr>
              <w:t>资质</w:t>
            </w:r>
            <w:r w:rsidRPr="00B41EFC">
              <w:rPr>
                <w:rFonts w:ascii="Segoe UI" w:eastAsia="等线" w:hAnsi="Segoe UI" w:cs="Segoe UI"/>
                <w:color w:val="374151"/>
                <w:sz w:val="19"/>
                <w:szCs w:val="19"/>
              </w:rPr>
              <w:t>)</w:t>
            </w:r>
          </w:p>
        </w:tc>
        <w:tc>
          <w:tcPr>
            <w:tcW w:w="2126" w:type="dxa"/>
            <w:tcBorders>
              <w:top w:val="nil"/>
              <w:left w:val="single" w:sz="8" w:space="0" w:color="D9D9E3"/>
              <w:bottom w:val="single" w:sz="8" w:space="0" w:color="D9D9E3"/>
              <w:right w:val="nil"/>
            </w:tcBorders>
            <w:shd w:val="clear" w:color="000000" w:fill="F7F7F8"/>
            <w:vAlign w:val="center"/>
            <w:hideMark/>
          </w:tcPr>
          <w:p w14:paraId="18FC9175"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TEXT</w:t>
            </w:r>
          </w:p>
        </w:tc>
        <w:tc>
          <w:tcPr>
            <w:tcW w:w="2657" w:type="dxa"/>
            <w:tcBorders>
              <w:top w:val="nil"/>
              <w:left w:val="single" w:sz="8" w:space="0" w:color="D9D9E3"/>
              <w:bottom w:val="single" w:sz="8" w:space="0" w:color="D9D9E3"/>
              <w:right w:val="single" w:sz="8" w:space="0" w:color="D9D9E3"/>
            </w:tcBorders>
            <w:shd w:val="clear" w:color="000000" w:fill="F7F7F8"/>
            <w:vAlign w:val="center"/>
            <w:hideMark/>
          </w:tcPr>
          <w:p w14:paraId="2C64FDA9"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教练的资质</w:t>
            </w:r>
          </w:p>
        </w:tc>
      </w:tr>
    </w:tbl>
    <w:p w14:paraId="5DF382B8" w14:textId="1C0354D9" w:rsidR="00B41EFC" w:rsidRPr="00FB6770" w:rsidRDefault="00FB6770" w:rsidP="00B9271D">
      <w:pPr>
        <w:spacing w:line="360" w:lineRule="auto"/>
        <w:ind w:firstLine="480"/>
        <w:jc w:val="left"/>
        <w:rPr>
          <w:rFonts w:ascii="宋体" w:hAnsi="宋体" w:cs="宋体"/>
          <w:szCs w:val="24"/>
        </w:rPr>
      </w:pPr>
      <w:r w:rsidRPr="00FB6770">
        <w:rPr>
          <w:rFonts w:ascii="宋体" w:hAnsi="宋体" w:cs="宋体" w:hint="eastAsia"/>
          <w:szCs w:val="24"/>
        </w:rPr>
        <w:t>5. 管理员信息表（admin）</w:t>
      </w:r>
    </w:p>
    <w:tbl>
      <w:tblPr>
        <w:tblW w:w="7181" w:type="dxa"/>
        <w:jc w:val="center"/>
        <w:tblLook w:val="04A0" w:firstRow="1" w:lastRow="0" w:firstColumn="1" w:lastColumn="0" w:noHBand="0" w:noVBand="1"/>
      </w:tblPr>
      <w:tblGrid>
        <w:gridCol w:w="2401"/>
        <w:gridCol w:w="2142"/>
        <w:gridCol w:w="2638"/>
      </w:tblGrid>
      <w:tr w:rsidR="00B41EFC" w:rsidRPr="00B41EFC" w14:paraId="45EA2410" w14:textId="77777777" w:rsidTr="00B41EFC">
        <w:trPr>
          <w:trHeight w:val="234"/>
          <w:jc w:val="center"/>
        </w:trPr>
        <w:tc>
          <w:tcPr>
            <w:tcW w:w="2401" w:type="dxa"/>
            <w:tcBorders>
              <w:top w:val="single" w:sz="8" w:space="0" w:color="D9D9E3"/>
              <w:left w:val="single" w:sz="8" w:space="0" w:color="D9D9E3"/>
              <w:bottom w:val="single" w:sz="8" w:space="0" w:color="D9D9E3"/>
              <w:right w:val="nil"/>
            </w:tcBorders>
            <w:shd w:val="clear" w:color="000000" w:fill="F7F7F8"/>
            <w:vAlign w:val="bottom"/>
            <w:hideMark/>
          </w:tcPr>
          <w:p w14:paraId="79243204" w14:textId="77777777" w:rsidR="00B41EFC" w:rsidRPr="00B41EFC" w:rsidRDefault="00B41EFC" w:rsidP="00B41EFC">
            <w:pPr>
              <w:widowControl/>
              <w:spacing w:line="240" w:lineRule="auto"/>
              <w:ind w:firstLineChars="0" w:firstLine="0"/>
              <w:jc w:val="center"/>
              <w:rPr>
                <w:rFonts w:ascii="Segoe UI" w:eastAsia="等线" w:hAnsi="Segoe UI" w:cs="Segoe UI"/>
                <w:b/>
                <w:bCs/>
                <w:color w:val="374151"/>
                <w:sz w:val="19"/>
                <w:szCs w:val="19"/>
              </w:rPr>
            </w:pPr>
            <w:r w:rsidRPr="00B41EFC">
              <w:rPr>
                <w:rFonts w:ascii="Segoe UI" w:eastAsia="等线" w:hAnsi="Segoe UI" w:cs="Segoe UI"/>
                <w:b/>
                <w:bCs/>
                <w:color w:val="374151"/>
                <w:sz w:val="19"/>
                <w:szCs w:val="19"/>
              </w:rPr>
              <w:t>列名</w:t>
            </w:r>
          </w:p>
        </w:tc>
        <w:tc>
          <w:tcPr>
            <w:tcW w:w="2142" w:type="dxa"/>
            <w:tcBorders>
              <w:top w:val="single" w:sz="8" w:space="0" w:color="D9D9E3"/>
              <w:left w:val="single" w:sz="8" w:space="0" w:color="D9D9E3"/>
              <w:bottom w:val="single" w:sz="8" w:space="0" w:color="D9D9E3"/>
              <w:right w:val="nil"/>
            </w:tcBorders>
            <w:shd w:val="clear" w:color="000000" w:fill="F7F7F8"/>
            <w:vAlign w:val="bottom"/>
            <w:hideMark/>
          </w:tcPr>
          <w:p w14:paraId="7C9FB5B7" w14:textId="77777777" w:rsidR="00B41EFC" w:rsidRPr="00B41EFC" w:rsidRDefault="00B41EFC" w:rsidP="00B41EFC">
            <w:pPr>
              <w:widowControl/>
              <w:spacing w:line="240" w:lineRule="auto"/>
              <w:ind w:firstLineChars="0" w:firstLine="0"/>
              <w:jc w:val="center"/>
              <w:rPr>
                <w:rFonts w:ascii="Segoe UI" w:eastAsia="等线" w:hAnsi="Segoe UI" w:cs="Segoe UI"/>
                <w:b/>
                <w:bCs/>
                <w:color w:val="374151"/>
                <w:sz w:val="19"/>
                <w:szCs w:val="19"/>
              </w:rPr>
            </w:pPr>
            <w:r w:rsidRPr="00B41EFC">
              <w:rPr>
                <w:rFonts w:ascii="Segoe UI" w:eastAsia="等线" w:hAnsi="Segoe UI" w:cs="Segoe UI"/>
                <w:b/>
                <w:bCs/>
                <w:color w:val="374151"/>
                <w:sz w:val="19"/>
                <w:szCs w:val="19"/>
              </w:rPr>
              <w:t>数据类型</w:t>
            </w:r>
          </w:p>
        </w:tc>
        <w:tc>
          <w:tcPr>
            <w:tcW w:w="2638" w:type="dxa"/>
            <w:tcBorders>
              <w:top w:val="single" w:sz="8" w:space="0" w:color="D9D9E3"/>
              <w:left w:val="single" w:sz="8" w:space="0" w:color="D9D9E3"/>
              <w:bottom w:val="single" w:sz="8" w:space="0" w:color="D9D9E3"/>
              <w:right w:val="single" w:sz="8" w:space="0" w:color="D9D9E3"/>
            </w:tcBorders>
            <w:shd w:val="clear" w:color="000000" w:fill="F7F7F8"/>
            <w:vAlign w:val="bottom"/>
            <w:hideMark/>
          </w:tcPr>
          <w:p w14:paraId="160B2DD6" w14:textId="77777777" w:rsidR="00B41EFC" w:rsidRPr="00B41EFC" w:rsidRDefault="00B41EFC" w:rsidP="00B41EFC">
            <w:pPr>
              <w:widowControl/>
              <w:spacing w:line="240" w:lineRule="auto"/>
              <w:ind w:firstLineChars="0" w:firstLine="0"/>
              <w:jc w:val="center"/>
              <w:rPr>
                <w:rFonts w:ascii="Segoe UI" w:eastAsia="等线" w:hAnsi="Segoe UI" w:cs="Segoe UI"/>
                <w:b/>
                <w:bCs/>
                <w:color w:val="374151"/>
                <w:sz w:val="19"/>
                <w:szCs w:val="19"/>
              </w:rPr>
            </w:pPr>
            <w:r w:rsidRPr="00B41EFC">
              <w:rPr>
                <w:rFonts w:ascii="Segoe UI" w:eastAsia="等线" w:hAnsi="Segoe UI" w:cs="Segoe UI"/>
                <w:b/>
                <w:bCs/>
                <w:color w:val="374151"/>
                <w:sz w:val="19"/>
                <w:szCs w:val="19"/>
              </w:rPr>
              <w:t>描述</w:t>
            </w:r>
          </w:p>
        </w:tc>
      </w:tr>
      <w:tr w:rsidR="00B41EFC" w:rsidRPr="00B41EFC" w14:paraId="0EA12134" w14:textId="77777777" w:rsidTr="00B41EFC">
        <w:trPr>
          <w:trHeight w:val="441"/>
          <w:jc w:val="center"/>
        </w:trPr>
        <w:tc>
          <w:tcPr>
            <w:tcW w:w="2401" w:type="dxa"/>
            <w:tcBorders>
              <w:top w:val="nil"/>
              <w:left w:val="single" w:sz="8" w:space="0" w:color="D9D9E3"/>
              <w:bottom w:val="single" w:sz="8" w:space="0" w:color="D9D9E3"/>
              <w:right w:val="nil"/>
            </w:tcBorders>
            <w:shd w:val="clear" w:color="000000" w:fill="F7F7F8"/>
            <w:vAlign w:val="center"/>
            <w:hideMark/>
          </w:tcPr>
          <w:p w14:paraId="427651EE"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id</w:t>
            </w:r>
          </w:p>
        </w:tc>
        <w:tc>
          <w:tcPr>
            <w:tcW w:w="2142" w:type="dxa"/>
            <w:tcBorders>
              <w:top w:val="nil"/>
              <w:left w:val="single" w:sz="8" w:space="0" w:color="D9D9E3"/>
              <w:bottom w:val="single" w:sz="8" w:space="0" w:color="D9D9E3"/>
              <w:right w:val="nil"/>
            </w:tcBorders>
            <w:shd w:val="clear" w:color="000000" w:fill="F7F7F8"/>
            <w:vAlign w:val="center"/>
            <w:hideMark/>
          </w:tcPr>
          <w:p w14:paraId="5031E250"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INT</w:t>
            </w:r>
          </w:p>
        </w:tc>
        <w:tc>
          <w:tcPr>
            <w:tcW w:w="2638" w:type="dxa"/>
            <w:tcBorders>
              <w:top w:val="nil"/>
              <w:left w:val="single" w:sz="8" w:space="0" w:color="D9D9E3"/>
              <w:bottom w:val="single" w:sz="8" w:space="0" w:color="D9D9E3"/>
              <w:right w:val="single" w:sz="8" w:space="0" w:color="D9D9E3"/>
            </w:tcBorders>
            <w:shd w:val="clear" w:color="000000" w:fill="F7F7F8"/>
            <w:vAlign w:val="center"/>
            <w:hideMark/>
          </w:tcPr>
          <w:p w14:paraId="24C40283"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唯一标识符，主键</w:t>
            </w:r>
          </w:p>
        </w:tc>
      </w:tr>
      <w:tr w:rsidR="00B41EFC" w:rsidRPr="00B41EFC" w14:paraId="258D09E0" w14:textId="77777777" w:rsidTr="00B41EFC">
        <w:trPr>
          <w:trHeight w:val="441"/>
          <w:jc w:val="center"/>
        </w:trPr>
        <w:tc>
          <w:tcPr>
            <w:tcW w:w="2401" w:type="dxa"/>
            <w:tcBorders>
              <w:top w:val="nil"/>
              <w:left w:val="single" w:sz="8" w:space="0" w:color="D9D9E3"/>
              <w:bottom w:val="single" w:sz="8" w:space="0" w:color="D9D9E3"/>
              <w:right w:val="nil"/>
            </w:tcBorders>
            <w:shd w:val="clear" w:color="000000" w:fill="F7F7F8"/>
            <w:vAlign w:val="center"/>
            <w:hideMark/>
          </w:tcPr>
          <w:p w14:paraId="5683718D"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username (</w:t>
            </w:r>
            <w:r w:rsidRPr="00B41EFC">
              <w:rPr>
                <w:rFonts w:ascii="Segoe UI" w:eastAsia="等线" w:hAnsi="Segoe UI" w:cs="Segoe UI"/>
                <w:color w:val="374151"/>
                <w:sz w:val="19"/>
                <w:szCs w:val="19"/>
              </w:rPr>
              <w:t>用户名</w:t>
            </w:r>
            <w:r w:rsidRPr="00B41EFC">
              <w:rPr>
                <w:rFonts w:ascii="Segoe UI" w:eastAsia="等线" w:hAnsi="Segoe UI" w:cs="Segoe UI"/>
                <w:color w:val="374151"/>
                <w:sz w:val="19"/>
                <w:szCs w:val="19"/>
              </w:rPr>
              <w:t>)</w:t>
            </w:r>
          </w:p>
        </w:tc>
        <w:tc>
          <w:tcPr>
            <w:tcW w:w="2142" w:type="dxa"/>
            <w:tcBorders>
              <w:top w:val="nil"/>
              <w:left w:val="single" w:sz="8" w:space="0" w:color="D9D9E3"/>
              <w:bottom w:val="single" w:sz="8" w:space="0" w:color="D9D9E3"/>
              <w:right w:val="nil"/>
            </w:tcBorders>
            <w:shd w:val="clear" w:color="000000" w:fill="F7F7F8"/>
            <w:vAlign w:val="center"/>
            <w:hideMark/>
          </w:tcPr>
          <w:p w14:paraId="0BA807C4"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VARCHAR(50)</w:t>
            </w:r>
          </w:p>
        </w:tc>
        <w:tc>
          <w:tcPr>
            <w:tcW w:w="2638" w:type="dxa"/>
            <w:tcBorders>
              <w:top w:val="nil"/>
              <w:left w:val="single" w:sz="8" w:space="0" w:color="D9D9E3"/>
              <w:bottom w:val="single" w:sz="8" w:space="0" w:color="D9D9E3"/>
              <w:right w:val="single" w:sz="8" w:space="0" w:color="D9D9E3"/>
            </w:tcBorders>
            <w:shd w:val="clear" w:color="000000" w:fill="F7F7F8"/>
            <w:vAlign w:val="center"/>
            <w:hideMark/>
          </w:tcPr>
          <w:p w14:paraId="483EA000"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管理员的用户名</w:t>
            </w:r>
          </w:p>
        </w:tc>
      </w:tr>
      <w:tr w:rsidR="00B41EFC" w:rsidRPr="00B41EFC" w14:paraId="59C5D130" w14:textId="77777777" w:rsidTr="00B41EFC">
        <w:trPr>
          <w:trHeight w:val="660"/>
          <w:jc w:val="center"/>
        </w:trPr>
        <w:tc>
          <w:tcPr>
            <w:tcW w:w="2401" w:type="dxa"/>
            <w:tcBorders>
              <w:top w:val="nil"/>
              <w:left w:val="single" w:sz="8" w:space="0" w:color="D9D9E3"/>
              <w:bottom w:val="single" w:sz="8" w:space="0" w:color="D9D9E3"/>
              <w:right w:val="nil"/>
            </w:tcBorders>
            <w:shd w:val="clear" w:color="000000" w:fill="F7F7F8"/>
            <w:vAlign w:val="center"/>
            <w:hideMark/>
          </w:tcPr>
          <w:p w14:paraId="2EC0A31A"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password (</w:t>
            </w:r>
            <w:r w:rsidRPr="00B41EFC">
              <w:rPr>
                <w:rFonts w:ascii="Segoe UI" w:eastAsia="等线" w:hAnsi="Segoe UI" w:cs="Segoe UI"/>
                <w:color w:val="374151"/>
                <w:sz w:val="19"/>
                <w:szCs w:val="19"/>
              </w:rPr>
              <w:t>密码</w:t>
            </w:r>
            <w:r w:rsidRPr="00B41EFC">
              <w:rPr>
                <w:rFonts w:ascii="Segoe UI" w:eastAsia="等线" w:hAnsi="Segoe UI" w:cs="Segoe UI"/>
                <w:color w:val="374151"/>
                <w:sz w:val="19"/>
                <w:szCs w:val="19"/>
              </w:rPr>
              <w:t>)</w:t>
            </w:r>
          </w:p>
        </w:tc>
        <w:tc>
          <w:tcPr>
            <w:tcW w:w="2142" w:type="dxa"/>
            <w:tcBorders>
              <w:top w:val="nil"/>
              <w:left w:val="single" w:sz="8" w:space="0" w:color="D9D9E3"/>
              <w:bottom w:val="single" w:sz="8" w:space="0" w:color="D9D9E3"/>
              <w:right w:val="nil"/>
            </w:tcBorders>
            <w:shd w:val="clear" w:color="000000" w:fill="F7F7F8"/>
            <w:vAlign w:val="center"/>
            <w:hideMark/>
          </w:tcPr>
          <w:p w14:paraId="2F3DF649"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VARCHAR(255)</w:t>
            </w:r>
          </w:p>
        </w:tc>
        <w:tc>
          <w:tcPr>
            <w:tcW w:w="2638" w:type="dxa"/>
            <w:tcBorders>
              <w:top w:val="nil"/>
              <w:left w:val="single" w:sz="8" w:space="0" w:color="D9D9E3"/>
              <w:bottom w:val="single" w:sz="8" w:space="0" w:color="D9D9E3"/>
              <w:right w:val="single" w:sz="8" w:space="0" w:color="D9D9E3"/>
            </w:tcBorders>
            <w:shd w:val="clear" w:color="000000" w:fill="F7F7F8"/>
            <w:vAlign w:val="center"/>
            <w:hideMark/>
          </w:tcPr>
          <w:p w14:paraId="771E2030"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管理员的密码，加密存储</w:t>
            </w:r>
          </w:p>
        </w:tc>
      </w:tr>
      <w:tr w:rsidR="00B41EFC" w:rsidRPr="00B41EFC" w14:paraId="4434B594" w14:textId="77777777" w:rsidTr="00B41EFC">
        <w:trPr>
          <w:trHeight w:val="441"/>
          <w:jc w:val="center"/>
        </w:trPr>
        <w:tc>
          <w:tcPr>
            <w:tcW w:w="2401" w:type="dxa"/>
            <w:tcBorders>
              <w:top w:val="nil"/>
              <w:left w:val="single" w:sz="8" w:space="0" w:color="D9D9E3"/>
              <w:bottom w:val="single" w:sz="8" w:space="0" w:color="D9D9E3"/>
              <w:right w:val="nil"/>
            </w:tcBorders>
            <w:shd w:val="clear" w:color="000000" w:fill="F7F7F8"/>
            <w:vAlign w:val="center"/>
            <w:hideMark/>
          </w:tcPr>
          <w:p w14:paraId="14F7131B"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name (</w:t>
            </w:r>
            <w:r w:rsidRPr="00B41EFC">
              <w:rPr>
                <w:rFonts w:ascii="Segoe UI" w:eastAsia="等线" w:hAnsi="Segoe UI" w:cs="Segoe UI"/>
                <w:color w:val="374151"/>
                <w:sz w:val="19"/>
                <w:szCs w:val="19"/>
              </w:rPr>
              <w:t>姓名</w:t>
            </w:r>
            <w:r w:rsidRPr="00B41EFC">
              <w:rPr>
                <w:rFonts w:ascii="Segoe UI" w:eastAsia="等线" w:hAnsi="Segoe UI" w:cs="Segoe UI"/>
                <w:color w:val="374151"/>
                <w:sz w:val="19"/>
                <w:szCs w:val="19"/>
              </w:rPr>
              <w:t>)</w:t>
            </w:r>
          </w:p>
        </w:tc>
        <w:tc>
          <w:tcPr>
            <w:tcW w:w="2142" w:type="dxa"/>
            <w:tcBorders>
              <w:top w:val="nil"/>
              <w:left w:val="single" w:sz="8" w:space="0" w:color="D9D9E3"/>
              <w:bottom w:val="single" w:sz="8" w:space="0" w:color="D9D9E3"/>
              <w:right w:val="nil"/>
            </w:tcBorders>
            <w:shd w:val="clear" w:color="000000" w:fill="F7F7F8"/>
            <w:vAlign w:val="center"/>
            <w:hideMark/>
          </w:tcPr>
          <w:p w14:paraId="65A49F2A"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VARCHAR(100)</w:t>
            </w:r>
          </w:p>
        </w:tc>
        <w:tc>
          <w:tcPr>
            <w:tcW w:w="2638" w:type="dxa"/>
            <w:tcBorders>
              <w:top w:val="nil"/>
              <w:left w:val="single" w:sz="8" w:space="0" w:color="D9D9E3"/>
              <w:bottom w:val="single" w:sz="8" w:space="0" w:color="D9D9E3"/>
              <w:right w:val="single" w:sz="8" w:space="0" w:color="D9D9E3"/>
            </w:tcBorders>
            <w:shd w:val="clear" w:color="000000" w:fill="F7F7F8"/>
            <w:vAlign w:val="center"/>
            <w:hideMark/>
          </w:tcPr>
          <w:p w14:paraId="777AFC79"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管理员的真实姓名</w:t>
            </w:r>
          </w:p>
        </w:tc>
      </w:tr>
      <w:tr w:rsidR="00B41EFC" w:rsidRPr="00B41EFC" w14:paraId="49D4E71B" w14:textId="77777777" w:rsidTr="00B41EFC">
        <w:trPr>
          <w:trHeight w:val="660"/>
          <w:jc w:val="center"/>
        </w:trPr>
        <w:tc>
          <w:tcPr>
            <w:tcW w:w="2401" w:type="dxa"/>
            <w:tcBorders>
              <w:top w:val="nil"/>
              <w:left w:val="single" w:sz="8" w:space="0" w:color="D9D9E3"/>
              <w:bottom w:val="single" w:sz="8" w:space="0" w:color="D9D9E3"/>
              <w:right w:val="nil"/>
            </w:tcBorders>
            <w:shd w:val="clear" w:color="000000" w:fill="F7F7F8"/>
            <w:vAlign w:val="center"/>
            <w:hideMark/>
          </w:tcPr>
          <w:p w14:paraId="3526BFEA"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email (</w:t>
            </w:r>
            <w:r w:rsidRPr="00B41EFC">
              <w:rPr>
                <w:rFonts w:ascii="Segoe UI" w:eastAsia="等线" w:hAnsi="Segoe UI" w:cs="Segoe UI"/>
                <w:color w:val="374151"/>
                <w:sz w:val="19"/>
                <w:szCs w:val="19"/>
              </w:rPr>
              <w:t>电子邮件</w:t>
            </w:r>
            <w:r w:rsidRPr="00B41EFC">
              <w:rPr>
                <w:rFonts w:ascii="Segoe UI" w:eastAsia="等线" w:hAnsi="Segoe UI" w:cs="Segoe UI"/>
                <w:color w:val="374151"/>
                <w:sz w:val="19"/>
                <w:szCs w:val="19"/>
              </w:rPr>
              <w:t>)</w:t>
            </w:r>
          </w:p>
        </w:tc>
        <w:tc>
          <w:tcPr>
            <w:tcW w:w="2142" w:type="dxa"/>
            <w:tcBorders>
              <w:top w:val="nil"/>
              <w:left w:val="single" w:sz="8" w:space="0" w:color="D9D9E3"/>
              <w:bottom w:val="single" w:sz="8" w:space="0" w:color="D9D9E3"/>
              <w:right w:val="nil"/>
            </w:tcBorders>
            <w:shd w:val="clear" w:color="000000" w:fill="F7F7F8"/>
            <w:vAlign w:val="center"/>
            <w:hideMark/>
          </w:tcPr>
          <w:p w14:paraId="2A9D42FC"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VARCHAR(100)</w:t>
            </w:r>
          </w:p>
        </w:tc>
        <w:tc>
          <w:tcPr>
            <w:tcW w:w="2638" w:type="dxa"/>
            <w:tcBorders>
              <w:top w:val="nil"/>
              <w:left w:val="single" w:sz="8" w:space="0" w:color="D9D9E3"/>
              <w:bottom w:val="single" w:sz="8" w:space="0" w:color="D9D9E3"/>
              <w:right w:val="single" w:sz="8" w:space="0" w:color="D9D9E3"/>
            </w:tcBorders>
            <w:shd w:val="clear" w:color="000000" w:fill="F7F7F8"/>
            <w:vAlign w:val="center"/>
            <w:hideMark/>
          </w:tcPr>
          <w:p w14:paraId="6E1F8241"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管理员的电子邮件地址</w:t>
            </w:r>
          </w:p>
        </w:tc>
      </w:tr>
      <w:tr w:rsidR="00B41EFC" w:rsidRPr="00B41EFC" w14:paraId="4B6C1C1E" w14:textId="77777777" w:rsidTr="00B41EFC">
        <w:trPr>
          <w:trHeight w:val="441"/>
          <w:jc w:val="center"/>
        </w:trPr>
        <w:tc>
          <w:tcPr>
            <w:tcW w:w="2401" w:type="dxa"/>
            <w:tcBorders>
              <w:top w:val="nil"/>
              <w:left w:val="single" w:sz="8" w:space="0" w:color="D9D9E3"/>
              <w:bottom w:val="single" w:sz="8" w:space="0" w:color="D9D9E3"/>
              <w:right w:val="nil"/>
            </w:tcBorders>
            <w:shd w:val="clear" w:color="000000" w:fill="F7F7F8"/>
            <w:vAlign w:val="center"/>
            <w:hideMark/>
          </w:tcPr>
          <w:p w14:paraId="07B2DB71"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phone (</w:t>
            </w:r>
            <w:r w:rsidRPr="00B41EFC">
              <w:rPr>
                <w:rFonts w:ascii="Segoe UI" w:eastAsia="等线" w:hAnsi="Segoe UI" w:cs="Segoe UI"/>
                <w:color w:val="374151"/>
                <w:sz w:val="19"/>
                <w:szCs w:val="19"/>
              </w:rPr>
              <w:t>手机号</w:t>
            </w:r>
            <w:r w:rsidRPr="00B41EFC">
              <w:rPr>
                <w:rFonts w:ascii="Segoe UI" w:eastAsia="等线" w:hAnsi="Segoe UI" w:cs="Segoe UI"/>
                <w:color w:val="374151"/>
                <w:sz w:val="19"/>
                <w:szCs w:val="19"/>
              </w:rPr>
              <w:t>)</w:t>
            </w:r>
          </w:p>
        </w:tc>
        <w:tc>
          <w:tcPr>
            <w:tcW w:w="2142" w:type="dxa"/>
            <w:tcBorders>
              <w:top w:val="nil"/>
              <w:left w:val="single" w:sz="8" w:space="0" w:color="D9D9E3"/>
              <w:bottom w:val="single" w:sz="8" w:space="0" w:color="D9D9E3"/>
              <w:right w:val="nil"/>
            </w:tcBorders>
            <w:shd w:val="clear" w:color="000000" w:fill="F7F7F8"/>
            <w:vAlign w:val="center"/>
            <w:hideMark/>
          </w:tcPr>
          <w:p w14:paraId="73992F5A"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VARCHAR(15)</w:t>
            </w:r>
          </w:p>
        </w:tc>
        <w:tc>
          <w:tcPr>
            <w:tcW w:w="2638" w:type="dxa"/>
            <w:tcBorders>
              <w:top w:val="nil"/>
              <w:left w:val="single" w:sz="8" w:space="0" w:color="D9D9E3"/>
              <w:bottom w:val="single" w:sz="8" w:space="0" w:color="D9D9E3"/>
              <w:right w:val="single" w:sz="8" w:space="0" w:color="D9D9E3"/>
            </w:tcBorders>
            <w:shd w:val="clear" w:color="000000" w:fill="F7F7F8"/>
            <w:vAlign w:val="center"/>
            <w:hideMark/>
          </w:tcPr>
          <w:p w14:paraId="56BA7D77"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管理员的手机号码</w:t>
            </w:r>
          </w:p>
        </w:tc>
      </w:tr>
      <w:tr w:rsidR="00B41EFC" w:rsidRPr="00B41EFC" w14:paraId="5270A178" w14:textId="77777777" w:rsidTr="003C375D">
        <w:trPr>
          <w:trHeight w:val="659"/>
          <w:jc w:val="center"/>
        </w:trPr>
        <w:tc>
          <w:tcPr>
            <w:tcW w:w="2401" w:type="dxa"/>
            <w:tcBorders>
              <w:top w:val="nil"/>
              <w:left w:val="single" w:sz="8" w:space="0" w:color="D9D9E3"/>
              <w:bottom w:val="single" w:sz="8" w:space="0" w:color="D9D9E3"/>
              <w:right w:val="nil"/>
            </w:tcBorders>
            <w:shd w:val="clear" w:color="000000" w:fill="F7F7F8"/>
            <w:vAlign w:val="center"/>
            <w:hideMark/>
          </w:tcPr>
          <w:p w14:paraId="0D7F753B"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managed_gym (</w:t>
            </w:r>
            <w:r w:rsidRPr="00B41EFC">
              <w:rPr>
                <w:rFonts w:ascii="Segoe UI" w:eastAsia="等线" w:hAnsi="Segoe UI" w:cs="Segoe UI"/>
                <w:color w:val="374151"/>
                <w:sz w:val="19"/>
                <w:szCs w:val="19"/>
              </w:rPr>
              <w:t>所管理的会所</w:t>
            </w:r>
            <w:r w:rsidRPr="00B41EFC">
              <w:rPr>
                <w:rFonts w:ascii="Segoe UI" w:eastAsia="等线" w:hAnsi="Segoe UI" w:cs="Segoe UI"/>
                <w:color w:val="374151"/>
                <w:sz w:val="19"/>
                <w:szCs w:val="19"/>
              </w:rPr>
              <w:t>)</w:t>
            </w:r>
          </w:p>
        </w:tc>
        <w:tc>
          <w:tcPr>
            <w:tcW w:w="2142" w:type="dxa"/>
            <w:tcBorders>
              <w:top w:val="nil"/>
              <w:left w:val="single" w:sz="8" w:space="0" w:color="D9D9E3"/>
              <w:bottom w:val="single" w:sz="8" w:space="0" w:color="D9D9E3"/>
              <w:right w:val="nil"/>
            </w:tcBorders>
            <w:shd w:val="clear" w:color="000000" w:fill="F7F7F8"/>
            <w:vAlign w:val="center"/>
            <w:hideMark/>
          </w:tcPr>
          <w:p w14:paraId="6DC1131A"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INT</w:t>
            </w:r>
          </w:p>
        </w:tc>
        <w:tc>
          <w:tcPr>
            <w:tcW w:w="2638" w:type="dxa"/>
            <w:tcBorders>
              <w:top w:val="nil"/>
              <w:left w:val="single" w:sz="8" w:space="0" w:color="D9D9E3"/>
              <w:bottom w:val="single" w:sz="8" w:space="0" w:color="D9D9E3"/>
              <w:right w:val="single" w:sz="8" w:space="0" w:color="D9D9E3"/>
            </w:tcBorders>
            <w:shd w:val="clear" w:color="000000" w:fill="F7F7F8"/>
            <w:vAlign w:val="center"/>
            <w:hideMark/>
          </w:tcPr>
          <w:p w14:paraId="2306AEE7" w14:textId="77777777" w:rsidR="00B41EFC" w:rsidRPr="00B41EFC" w:rsidRDefault="00B41EFC" w:rsidP="00B41EFC">
            <w:pPr>
              <w:widowControl/>
              <w:spacing w:line="240" w:lineRule="auto"/>
              <w:ind w:firstLineChars="0" w:firstLine="0"/>
              <w:jc w:val="left"/>
              <w:rPr>
                <w:rFonts w:ascii="Segoe UI" w:eastAsia="等线" w:hAnsi="Segoe UI" w:cs="Segoe UI"/>
                <w:color w:val="374151"/>
                <w:sz w:val="19"/>
                <w:szCs w:val="19"/>
              </w:rPr>
            </w:pPr>
            <w:r w:rsidRPr="00B41EFC">
              <w:rPr>
                <w:rFonts w:ascii="Segoe UI" w:eastAsia="等线" w:hAnsi="Segoe UI" w:cs="Segoe UI"/>
                <w:color w:val="374151"/>
                <w:sz w:val="19"/>
                <w:szCs w:val="19"/>
              </w:rPr>
              <w:t>所管理的健身会所的外键，关联到健身会所信息表的</w:t>
            </w:r>
            <w:r w:rsidRPr="00B41EFC">
              <w:rPr>
                <w:rFonts w:ascii="Segoe UI" w:eastAsia="等线" w:hAnsi="Segoe UI" w:cs="Segoe UI"/>
                <w:color w:val="374151"/>
                <w:sz w:val="19"/>
                <w:szCs w:val="19"/>
              </w:rPr>
              <w:t>id</w:t>
            </w:r>
            <w:r w:rsidRPr="00B41EFC">
              <w:rPr>
                <w:rFonts w:ascii="Segoe UI" w:eastAsia="等线" w:hAnsi="Segoe UI" w:cs="Segoe UI"/>
                <w:color w:val="374151"/>
                <w:sz w:val="19"/>
                <w:szCs w:val="19"/>
              </w:rPr>
              <w:t>字段</w:t>
            </w:r>
          </w:p>
        </w:tc>
      </w:tr>
    </w:tbl>
    <w:p w14:paraId="4DA96EBC" w14:textId="77777777" w:rsidR="00B41EFC" w:rsidRPr="00B41EFC" w:rsidRDefault="00B41EFC" w:rsidP="00B9271D">
      <w:pPr>
        <w:spacing w:line="360" w:lineRule="auto"/>
        <w:ind w:firstLine="560"/>
        <w:jc w:val="left"/>
        <w:rPr>
          <w:rFonts w:ascii="宋体" w:hAnsi="宋体" w:cs="宋体"/>
          <w:sz w:val="28"/>
          <w:szCs w:val="28"/>
        </w:rPr>
      </w:pPr>
    </w:p>
    <w:p w14:paraId="6690694D" w14:textId="77777777" w:rsidR="00B9271D" w:rsidRPr="003C7FBD" w:rsidRDefault="00B9271D" w:rsidP="00B41EFC">
      <w:pPr>
        <w:spacing w:line="360" w:lineRule="auto"/>
        <w:ind w:firstLineChars="0" w:firstLine="0"/>
        <w:jc w:val="left"/>
        <w:rPr>
          <w:rFonts w:ascii="宋体" w:hAnsi="宋体" w:cs="宋体"/>
          <w:sz w:val="28"/>
          <w:szCs w:val="28"/>
        </w:rPr>
      </w:pPr>
      <w:bookmarkStart w:id="64" w:name="_Toc19754"/>
      <w:bookmarkStart w:id="65" w:name="_Toc27305"/>
      <w:r w:rsidRPr="003C7FBD">
        <w:rPr>
          <w:rFonts w:ascii="宋体" w:hAnsi="宋体" w:cs="宋体"/>
          <w:sz w:val="28"/>
          <w:szCs w:val="28"/>
        </w:rPr>
        <w:br w:type="page"/>
      </w:r>
    </w:p>
    <w:p w14:paraId="4D2493AD" w14:textId="77777777" w:rsidR="00B9271D" w:rsidRDefault="00B9271D" w:rsidP="00B9271D">
      <w:pPr>
        <w:numPr>
          <w:ilvl w:val="0"/>
          <w:numId w:val="2"/>
        </w:numPr>
        <w:spacing w:line="240" w:lineRule="auto"/>
        <w:ind w:firstLineChars="0" w:firstLine="723"/>
        <w:jc w:val="center"/>
        <w:outlineLvl w:val="0"/>
        <w:rPr>
          <w:b/>
          <w:bCs/>
          <w:sz w:val="36"/>
          <w:szCs w:val="36"/>
        </w:rPr>
      </w:pPr>
      <w:bookmarkStart w:id="66" w:name="_Toc99176536"/>
      <w:r>
        <w:rPr>
          <w:rFonts w:hint="eastAsia"/>
          <w:b/>
          <w:bCs/>
          <w:sz w:val="36"/>
          <w:szCs w:val="36"/>
        </w:rPr>
        <w:lastRenderedPageBreak/>
        <w:t>系统实现与测试</w:t>
      </w:r>
      <w:bookmarkEnd w:id="64"/>
      <w:bookmarkEnd w:id="65"/>
      <w:bookmarkEnd w:id="66"/>
    </w:p>
    <w:p w14:paraId="0F42327C" w14:textId="77777777" w:rsidR="00B9271D" w:rsidRPr="00C937F5" w:rsidRDefault="00B9271D" w:rsidP="00B9271D">
      <w:pPr>
        <w:pStyle w:val="a9"/>
        <w:numPr>
          <w:ilvl w:val="0"/>
          <w:numId w:val="7"/>
        </w:numPr>
        <w:ind w:firstLineChars="0"/>
        <w:outlineLvl w:val="1"/>
        <w:rPr>
          <w:rFonts w:ascii="宋体" w:hAnsi="宋体" w:cs="宋体"/>
          <w:b/>
          <w:bCs/>
          <w:sz w:val="30"/>
          <w:szCs w:val="30"/>
        </w:rPr>
      </w:pPr>
      <w:bookmarkStart w:id="67" w:name="_Toc99176537"/>
      <w:r w:rsidRPr="00C937F5">
        <w:rPr>
          <w:rFonts w:ascii="宋体" w:hAnsi="宋体" w:cs="宋体" w:hint="eastAsia"/>
          <w:b/>
          <w:bCs/>
          <w:sz w:val="30"/>
          <w:szCs w:val="30"/>
        </w:rPr>
        <w:t>系统主要界面的实现</w:t>
      </w:r>
      <w:bookmarkEnd w:id="67"/>
    </w:p>
    <w:p w14:paraId="79978254" w14:textId="77777777" w:rsidR="00B9271D" w:rsidRPr="003C7FBD" w:rsidRDefault="00B9271D" w:rsidP="00B9271D">
      <w:pPr>
        <w:spacing w:line="360" w:lineRule="auto"/>
        <w:ind w:firstLine="560"/>
        <w:jc w:val="left"/>
        <w:rPr>
          <w:rFonts w:ascii="宋体" w:hAnsi="宋体" w:cs="宋体"/>
          <w:sz w:val="28"/>
          <w:szCs w:val="28"/>
        </w:rPr>
      </w:pPr>
    </w:p>
    <w:p w14:paraId="446FD510" w14:textId="77777777" w:rsidR="00B9271D" w:rsidRDefault="00B9271D" w:rsidP="00B9271D">
      <w:pPr>
        <w:pStyle w:val="a9"/>
        <w:numPr>
          <w:ilvl w:val="0"/>
          <w:numId w:val="7"/>
        </w:numPr>
        <w:ind w:firstLineChars="0"/>
        <w:outlineLvl w:val="1"/>
        <w:rPr>
          <w:rFonts w:ascii="宋体" w:hAnsi="宋体" w:cs="宋体"/>
          <w:b/>
          <w:bCs/>
          <w:sz w:val="30"/>
          <w:szCs w:val="30"/>
        </w:rPr>
      </w:pPr>
      <w:bookmarkStart w:id="68" w:name="_Toc99176538"/>
      <w:r>
        <w:rPr>
          <w:rFonts w:ascii="宋体" w:hAnsi="宋体" w:cs="宋体" w:hint="eastAsia"/>
          <w:b/>
          <w:bCs/>
          <w:sz w:val="30"/>
          <w:szCs w:val="30"/>
        </w:rPr>
        <w:t>功能测试</w:t>
      </w:r>
      <w:bookmarkEnd w:id="68"/>
    </w:p>
    <w:p w14:paraId="114DAD18" w14:textId="77777777" w:rsidR="00B9271D" w:rsidRPr="003C7FBD" w:rsidRDefault="00B9271D" w:rsidP="00B9271D">
      <w:pPr>
        <w:spacing w:line="360" w:lineRule="auto"/>
        <w:ind w:firstLine="560"/>
        <w:jc w:val="left"/>
        <w:rPr>
          <w:rFonts w:ascii="宋体" w:hAnsi="宋体" w:cs="宋体"/>
          <w:sz w:val="28"/>
          <w:szCs w:val="28"/>
        </w:rPr>
      </w:pPr>
    </w:p>
    <w:p w14:paraId="6BF622DF" w14:textId="77777777" w:rsidR="00B9271D" w:rsidRPr="003C7FBD" w:rsidRDefault="00B9271D" w:rsidP="00B9271D">
      <w:pPr>
        <w:spacing w:line="360" w:lineRule="auto"/>
        <w:ind w:firstLine="560"/>
        <w:jc w:val="left"/>
        <w:rPr>
          <w:rFonts w:ascii="宋体" w:hAnsi="宋体" w:cs="宋体"/>
          <w:sz w:val="28"/>
          <w:szCs w:val="28"/>
        </w:rPr>
      </w:pPr>
    </w:p>
    <w:p w14:paraId="5CA4A4D8" w14:textId="77777777" w:rsidR="00B9271D" w:rsidRPr="003C7FBD" w:rsidRDefault="00B9271D" w:rsidP="00B9271D">
      <w:pPr>
        <w:spacing w:line="360" w:lineRule="auto"/>
        <w:ind w:firstLine="560"/>
        <w:jc w:val="left"/>
        <w:rPr>
          <w:rFonts w:ascii="宋体" w:hAnsi="宋体" w:cs="宋体"/>
          <w:sz w:val="28"/>
          <w:szCs w:val="28"/>
        </w:rPr>
      </w:pPr>
    </w:p>
    <w:p w14:paraId="3354D899" w14:textId="77777777" w:rsidR="00B9271D" w:rsidRPr="003C7FBD" w:rsidRDefault="00B9271D" w:rsidP="00B9271D">
      <w:pPr>
        <w:spacing w:line="360" w:lineRule="auto"/>
        <w:ind w:firstLine="560"/>
        <w:jc w:val="left"/>
        <w:rPr>
          <w:rFonts w:ascii="宋体" w:hAnsi="宋体" w:cs="宋体"/>
          <w:sz w:val="28"/>
          <w:szCs w:val="28"/>
        </w:rPr>
      </w:pPr>
    </w:p>
    <w:p w14:paraId="59062F29" w14:textId="77777777" w:rsidR="00B9271D" w:rsidRDefault="00B9271D" w:rsidP="00B9271D">
      <w:pPr>
        <w:widowControl/>
        <w:spacing w:line="240" w:lineRule="auto"/>
        <w:ind w:firstLineChars="0" w:firstLine="0"/>
        <w:jc w:val="left"/>
        <w:rPr>
          <w:b/>
          <w:bCs/>
          <w:sz w:val="36"/>
          <w:szCs w:val="36"/>
        </w:rPr>
      </w:pPr>
      <w:bookmarkStart w:id="69" w:name="_Toc1421"/>
      <w:bookmarkStart w:id="70" w:name="_Toc28405"/>
      <w:r>
        <w:rPr>
          <w:b/>
          <w:bCs/>
          <w:sz w:val="36"/>
          <w:szCs w:val="36"/>
        </w:rPr>
        <w:br w:type="page"/>
      </w:r>
    </w:p>
    <w:p w14:paraId="5D4C1FF8" w14:textId="77777777" w:rsidR="00B9271D" w:rsidRPr="00DC319D" w:rsidRDefault="00B9271D" w:rsidP="00B9271D">
      <w:pPr>
        <w:numPr>
          <w:ilvl w:val="0"/>
          <w:numId w:val="3"/>
        </w:numPr>
        <w:spacing w:line="240" w:lineRule="auto"/>
        <w:ind w:firstLineChars="0" w:firstLine="723"/>
        <w:jc w:val="center"/>
        <w:outlineLvl w:val="0"/>
        <w:rPr>
          <w:b/>
          <w:bCs/>
          <w:sz w:val="36"/>
          <w:szCs w:val="36"/>
        </w:rPr>
      </w:pPr>
      <w:bookmarkStart w:id="71" w:name="_Toc99176539"/>
      <w:r w:rsidRPr="002B2DCC">
        <w:rPr>
          <w:rFonts w:hint="eastAsia"/>
          <w:b/>
          <w:bCs/>
          <w:sz w:val="36"/>
          <w:szCs w:val="36"/>
        </w:rPr>
        <w:lastRenderedPageBreak/>
        <w:t>总</w:t>
      </w:r>
      <w:r w:rsidRPr="002B2DCC">
        <w:rPr>
          <w:rFonts w:hint="eastAsia"/>
          <w:b/>
          <w:bCs/>
          <w:sz w:val="36"/>
          <w:szCs w:val="36"/>
        </w:rPr>
        <w:t xml:space="preserve"> </w:t>
      </w:r>
      <w:r w:rsidRPr="002B2DCC">
        <w:rPr>
          <w:rFonts w:hint="eastAsia"/>
          <w:b/>
          <w:bCs/>
          <w:sz w:val="36"/>
          <w:szCs w:val="36"/>
        </w:rPr>
        <w:t>结</w:t>
      </w:r>
      <w:bookmarkEnd w:id="69"/>
      <w:bookmarkEnd w:id="70"/>
      <w:bookmarkEnd w:id="71"/>
    </w:p>
    <w:p w14:paraId="4C735265" w14:textId="61405A19" w:rsidR="00B9271D" w:rsidRPr="00214269" w:rsidRDefault="009A13E1" w:rsidP="00B9271D">
      <w:pPr>
        <w:pStyle w:val="a9"/>
        <w:numPr>
          <w:ilvl w:val="0"/>
          <w:numId w:val="8"/>
        </w:numPr>
        <w:ind w:firstLineChars="0"/>
        <w:outlineLvl w:val="1"/>
        <w:rPr>
          <w:rFonts w:ascii="宋体" w:hAnsi="宋体" w:cs="宋体"/>
          <w:b/>
          <w:bCs/>
          <w:sz w:val="30"/>
          <w:szCs w:val="30"/>
        </w:rPr>
      </w:pPr>
      <w:bookmarkStart w:id="72" w:name="_Toc99176540"/>
      <w:r>
        <w:rPr>
          <w:rFonts w:ascii="宋体" w:hAnsi="宋体" w:cs="宋体" w:hint="eastAsia"/>
          <w:b/>
          <w:bCs/>
          <w:sz w:val="30"/>
          <w:szCs w:val="30"/>
        </w:rPr>
        <w:t>鄂秋宇</w:t>
      </w:r>
      <w:r w:rsidRPr="00214269">
        <w:rPr>
          <w:rFonts w:ascii="宋体" w:hAnsi="宋体" w:cs="宋体" w:hint="eastAsia"/>
          <w:b/>
          <w:bCs/>
          <w:sz w:val="30"/>
          <w:szCs w:val="30"/>
        </w:rPr>
        <w:t>同学总结：</w:t>
      </w:r>
      <w:bookmarkEnd w:id="72"/>
    </w:p>
    <w:p w14:paraId="7F2CDCB5" w14:textId="77777777" w:rsidR="00B9271D" w:rsidRPr="00A8028D" w:rsidRDefault="00B9271D" w:rsidP="00B9271D">
      <w:pPr>
        <w:spacing w:line="360" w:lineRule="auto"/>
        <w:ind w:firstLine="560"/>
        <w:jc w:val="left"/>
        <w:rPr>
          <w:rFonts w:ascii="宋体" w:hAnsi="宋体" w:cs="宋体"/>
          <w:sz w:val="28"/>
          <w:szCs w:val="28"/>
        </w:rPr>
      </w:pPr>
    </w:p>
    <w:p w14:paraId="771BFACB" w14:textId="2A239A6F" w:rsidR="00B9271D" w:rsidRDefault="009A13E1" w:rsidP="00B9271D">
      <w:pPr>
        <w:pStyle w:val="a9"/>
        <w:numPr>
          <w:ilvl w:val="0"/>
          <w:numId w:val="8"/>
        </w:numPr>
        <w:ind w:firstLineChars="0"/>
        <w:outlineLvl w:val="1"/>
        <w:rPr>
          <w:rFonts w:ascii="宋体" w:hAnsi="宋体" w:cs="宋体"/>
          <w:b/>
          <w:bCs/>
          <w:sz w:val="30"/>
          <w:szCs w:val="30"/>
        </w:rPr>
      </w:pPr>
      <w:bookmarkStart w:id="73" w:name="_Toc99176541"/>
      <w:r>
        <w:rPr>
          <w:rFonts w:ascii="宋体" w:hAnsi="宋体" w:cs="宋体" w:hint="eastAsia"/>
          <w:b/>
          <w:bCs/>
          <w:sz w:val="30"/>
          <w:szCs w:val="30"/>
        </w:rPr>
        <w:t>陈国庆</w:t>
      </w:r>
      <w:r w:rsidR="00B9271D" w:rsidRPr="00214269">
        <w:rPr>
          <w:rFonts w:ascii="宋体" w:hAnsi="宋体" w:cs="宋体" w:hint="eastAsia"/>
          <w:b/>
          <w:bCs/>
          <w:sz w:val="30"/>
          <w:szCs w:val="30"/>
        </w:rPr>
        <w:t>同学总结：</w:t>
      </w:r>
      <w:bookmarkEnd w:id="73"/>
    </w:p>
    <w:p w14:paraId="7F05F0C9" w14:textId="77777777" w:rsidR="00E374A4" w:rsidRPr="00E374A4" w:rsidRDefault="00E374A4" w:rsidP="00E374A4">
      <w:pPr>
        <w:pStyle w:val="a9"/>
        <w:ind w:firstLine="602"/>
        <w:rPr>
          <w:rFonts w:ascii="宋体" w:hAnsi="宋体" w:cs="宋体" w:hint="eastAsia"/>
          <w:b/>
          <w:bCs/>
          <w:sz w:val="30"/>
          <w:szCs w:val="30"/>
        </w:rPr>
      </w:pPr>
    </w:p>
    <w:p w14:paraId="0E62CAAC" w14:textId="7CB53150" w:rsidR="00E374A4" w:rsidRDefault="00E374A4" w:rsidP="00B9271D">
      <w:pPr>
        <w:pStyle w:val="a9"/>
        <w:numPr>
          <w:ilvl w:val="0"/>
          <w:numId w:val="8"/>
        </w:numPr>
        <w:ind w:firstLineChars="0"/>
        <w:outlineLvl w:val="1"/>
        <w:rPr>
          <w:rFonts w:ascii="宋体" w:hAnsi="宋体" w:cs="宋体"/>
          <w:b/>
          <w:bCs/>
          <w:sz w:val="30"/>
          <w:szCs w:val="30"/>
        </w:rPr>
      </w:pPr>
      <w:r>
        <w:rPr>
          <w:rFonts w:ascii="宋体" w:hAnsi="宋体" w:cs="宋体" w:hint="eastAsia"/>
          <w:b/>
          <w:bCs/>
          <w:sz w:val="30"/>
          <w:szCs w:val="30"/>
        </w:rPr>
        <w:t>许季豪同学总结：</w:t>
      </w:r>
    </w:p>
    <w:p w14:paraId="07714572" w14:textId="77777777" w:rsidR="00B9271D" w:rsidRPr="003C7FBD" w:rsidRDefault="00B9271D" w:rsidP="00B9271D">
      <w:pPr>
        <w:spacing w:line="360" w:lineRule="auto"/>
        <w:ind w:firstLine="560"/>
        <w:jc w:val="left"/>
        <w:rPr>
          <w:rFonts w:ascii="宋体" w:hAnsi="宋体" w:cs="宋体"/>
          <w:sz w:val="28"/>
          <w:szCs w:val="28"/>
        </w:rPr>
      </w:pPr>
    </w:p>
    <w:p w14:paraId="1F81D818" w14:textId="77777777" w:rsidR="00B9271D" w:rsidRPr="003C7FBD" w:rsidRDefault="00B9271D" w:rsidP="00B9271D">
      <w:pPr>
        <w:spacing w:line="360" w:lineRule="auto"/>
        <w:ind w:firstLine="560"/>
        <w:jc w:val="left"/>
        <w:rPr>
          <w:rFonts w:ascii="宋体" w:hAnsi="宋体" w:cs="宋体"/>
          <w:sz w:val="28"/>
          <w:szCs w:val="28"/>
        </w:rPr>
      </w:pPr>
    </w:p>
    <w:p w14:paraId="036F9614" w14:textId="77777777" w:rsidR="002A1959" w:rsidRDefault="002A1959">
      <w:pPr>
        <w:ind w:firstLine="480"/>
      </w:pPr>
    </w:p>
    <w:sectPr w:rsidR="002A1959">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701" w:left="1701"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0C7C" w14:textId="77777777" w:rsidR="00CF1A59" w:rsidRDefault="00CF1A59" w:rsidP="00B9271D">
      <w:pPr>
        <w:spacing w:line="240" w:lineRule="auto"/>
        <w:ind w:firstLine="480"/>
      </w:pPr>
      <w:r>
        <w:separator/>
      </w:r>
    </w:p>
  </w:endnote>
  <w:endnote w:type="continuationSeparator" w:id="0">
    <w:p w14:paraId="36213D5E" w14:textId="77777777" w:rsidR="00CF1A59" w:rsidRDefault="00CF1A59" w:rsidP="00B9271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7D755" w14:textId="77777777" w:rsidR="002A1959" w:rsidRDefault="002A195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2060"/>
    </w:sdtPr>
    <w:sdtContent>
      <w:p w14:paraId="6E5C32F4" w14:textId="77777777" w:rsidR="002A1959" w:rsidRDefault="00000000">
        <w:pPr>
          <w:pStyle w:val="a5"/>
          <w:ind w:firstLineChars="0" w:firstLine="0"/>
          <w:jc w:val="center"/>
        </w:pPr>
        <w:r>
          <w:rPr>
            <w:rFonts w:ascii="宋体" w:hAnsi="宋体"/>
            <w:sz w:val="21"/>
            <w:szCs w:val="21"/>
          </w:rPr>
          <w:fldChar w:fldCharType="begin"/>
        </w:r>
        <w:r>
          <w:rPr>
            <w:rFonts w:ascii="宋体" w:hAnsi="宋体"/>
            <w:sz w:val="21"/>
            <w:szCs w:val="21"/>
          </w:rPr>
          <w:instrText xml:space="preserve"> PAGE   \* MERGEFORMAT </w:instrText>
        </w:r>
        <w:r>
          <w:rPr>
            <w:rFonts w:ascii="宋体" w:hAnsi="宋体"/>
            <w:sz w:val="21"/>
            <w:szCs w:val="21"/>
          </w:rPr>
          <w:fldChar w:fldCharType="separate"/>
        </w:r>
        <w:r>
          <w:rPr>
            <w:rFonts w:ascii="宋体" w:hAnsi="宋体"/>
            <w:sz w:val="21"/>
            <w:szCs w:val="21"/>
            <w:lang w:val="zh-CN"/>
          </w:rPr>
          <w:t>5</w:t>
        </w:r>
        <w:r>
          <w:rPr>
            <w:rFonts w:ascii="宋体" w:hAnsi="宋体"/>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EDAB" w14:textId="77777777" w:rsidR="002A1959" w:rsidRDefault="002A195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FB0F6" w14:textId="77777777" w:rsidR="00CF1A59" w:rsidRDefault="00CF1A59" w:rsidP="00B9271D">
      <w:pPr>
        <w:spacing w:line="240" w:lineRule="auto"/>
        <w:ind w:firstLine="480"/>
      </w:pPr>
      <w:r>
        <w:separator/>
      </w:r>
    </w:p>
  </w:footnote>
  <w:footnote w:type="continuationSeparator" w:id="0">
    <w:p w14:paraId="6CB238FE" w14:textId="77777777" w:rsidR="00CF1A59" w:rsidRDefault="00CF1A59" w:rsidP="00B9271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1E797" w14:textId="77777777" w:rsidR="00013FF8" w:rsidRDefault="00013FF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182F" w14:textId="77777777" w:rsidR="002A1959" w:rsidRPr="00D620EF" w:rsidRDefault="002A1959" w:rsidP="004907B2">
    <w:pPr>
      <w:pStyle w:val="a3"/>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51BAD" w14:textId="77777777" w:rsidR="00013FF8" w:rsidRDefault="00013FF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276970"/>
    <w:multiLevelType w:val="singleLevel"/>
    <w:tmpl w:val="B7276970"/>
    <w:lvl w:ilvl="0">
      <w:start w:val="1"/>
      <w:numFmt w:val="decimal"/>
      <w:lvlText w:val="%1."/>
      <w:lvlJc w:val="left"/>
      <w:pPr>
        <w:tabs>
          <w:tab w:val="num" w:pos="312"/>
        </w:tabs>
      </w:pPr>
    </w:lvl>
  </w:abstractNum>
  <w:abstractNum w:abstractNumId="1" w15:restartNumberingAfterBreak="0">
    <w:nsid w:val="07184A6B"/>
    <w:multiLevelType w:val="hybridMultilevel"/>
    <w:tmpl w:val="E69A6168"/>
    <w:lvl w:ilvl="0" w:tplc="C2E2F60C">
      <w:start w:val="1"/>
      <w:numFmt w:val="decimal"/>
      <w:lvlText w:val="2.%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21817BA3"/>
    <w:multiLevelType w:val="hybridMultilevel"/>
    <w:tmpl w:val="FCBE88CA"/>
    <w:lvl w:ilvl="0" w:tplc="CD3E7F7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D93E05"/>
    <w:multiLevelType w:val="multilevel"/>
    <w:tmpl w:val="54D6EDE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E6FEC"/>
    <w:multiLevelType w:val="hybridMultilevel"/>
    <w:tmpl w:val="10806C7A"/>
    <w:lvl w:ilvl="0" w:tplc="FFFFFFFF">
      <w:start w:val="1"/>
      <w:numFmt w:val="decimal"/>
      <w:lvlText w:val="5.%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4BAD6CBB"/>
    <w:multiLevelType w:val="singleLevel"/>
    <w:tmpl w:val="2BDCF968"/>
    <w:lvl w:ilvl="0">
      <w:start w:val="1"/>
      <w:numFmt w:val="chineseCountingThousand"/>
      <w:suff w:val="space"/>
      <w:lvlText w:val="第%1章"/>
      <w:lvlJc w:val="left"/>
      <w:pPr>
        <w:ind w:left="0" w:firstLine="0"/>
      </w:pPr>
      <w:rPr>
        <w:rFonts w:hint="eastAsia"/>
      </w:rPr>
    </w:lvl>
  </w:abstractNum>
  <w:abstractNum w:abstractNumId="6" w15:restartNumberingAfterBreak="0">
    <w:nsid w:val="5CA26E53"/>
    <w:multiLevelType w:val="hybridMultilevel"/>
    <w:tmpl w:val="86B090D4"/>
    <w:lvl w:ilvl="0" w:tplc="8A92750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5A464B"/>
    <w:multiLevelType w:val="hybridMultilevel"/>
    <w:tmpl w:val="10806C7A"/>
    <w:lvl w:ilvl="0" w:tplc="CC3E089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D9F9A8"/>
    <w:multiLevelType w:val="singleLevel"/>
    <w:tmpl w:val="74D9F9A8"/>
    <w:lvl w:ilvl="0">
      <w:start w:val="5"/>
      <w:numFmt w:val="chineseCounting"/>
      <w:suff w:val="space"/>
      <w:lvlText w:val="第%1章"/>
      <w:lvlJc w:val="left"/>
      <w:rPr>
        <w:rFonts w:hint="eastAsia"/>
      </w:rPr>
    </w:lvl>
  </w:abstractNum>
  <w:num w:numId="1" w16cid:durableId="617953365">
    <w:abstractNumId w:val="0"/>
  </w:num>
  <w:num w:numId="2" w16cid:durableId="1702246329">
    <w:abstractNumId w:val="5"/>
  </w:num>
  <w:num w:numId="3" w16cid:durableId="1868592474">
    <w:abstractNumId w:val="8"/>
  </w:num>
  <w:num w:numId="4" w16cid:durableId="1438676244">
    <w:abstractNumId w:val="6"/>
  </w:num>
  <w:num w:numId="5" w16cid:durableId="1061441419">
    <w:abstractNumId w:val="1"/>
  </w:num>
  <w:num w:numId="6" w16cid:durableId="1498695066">
    <w:abstractNumId w:val="2"/>
  </w:num>
  <w:num w:numId="7" w16cid:durableId="2066877889">
    <w:abstractNumId w:val="7"/>
  </w:num>
  <w:num w:numId="8" w16cid:durableId="1655790983">
    <w:abstractNumId w:val="4"/>
  </w:num>
  <w:num w:numId="9" w16cid:durableId="1164158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nglong zhao">
    <w15:presenceInfo w15:providerId="Windows Live" w15:userId="f545323d128530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A0"/>
    <w:rsid w:val="00013FF8"/>
    <w:rsid w:val="00250531"/>
    <w:rsid w:val="0027510D"/>
    <w:rsid w:val="002A1959"/>
    <w:rsid w:val="002B2894"/>
    <w:rsid w:val="003C375D"/>
    <w:rsid w:val="005E4D33"/>
    <w:rsid w:val="009A13E1"/>
    <w:rsid w:val="00A970A3"/>
    <w:rsid w:val="00AC2ADE"/>
    <w:rsid w:val="00B41EFC"/>
    <w:rsid w:val="00B630F8"/>
    <w:rsid w:val="00B9271D"/>
    <w:rsid w:val="00CC070A"/>
    <w:rsid w:val="00CF1A59"/>
    <w:rsid w:val="00DC0EDE"/>
    <w:rsid w:val="00DC41A0"/>
    <w:rsid w:val="00DC4F5A"/>
    <w:rsid w:val="00E374A4"/>
    <w:rsid w:val="00EA37A9"/>
    <w:rsid w:val="00F42A27"/>
    <w:rsid w:val="00F76431"/>
    <w:rsid w:val="00FB6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9A754"/>
  <w15:chartTrackingRefBased/>
  <w15:docId w15:val="{AEC24387-4B3B-48FE-8529-35DD5AB8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271D"/>
    <w:pPr>
      <w:widowControl w:val="0"/>
      <w:spacing w:line="440" w:lineRule="exact"/>
      <w:ind w:firstLineChars="200" w:firstLine="200"/>
      <w:jc w:val="both"/>
    </w:pPr>
    <w:rPr>
      <w:rFonts w:ascii="Times New Roman" w:eastAsia="宋体" w:hAnsi="Times New Roman"/>
      <w:kern w:val="0"/>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B9271D"/>
    <w:pP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B9271D"/>
    <w:rPr>
      <w:sz w:val="18"/>
      <w:szCs w:val="18"/>
    </w:rPr>
  </w:style>
  <w:style w:type="paragraph" w:styleId="a5">
    <w:name w:val="footer"/>
    <w:basedOn w:val="a"/>
    <w:link w:val="a6"/>
    <w:uiPriority w:val="99"/>
    <w:unhideWhenUsed/>
    <w:qFormat/>
    <w:rsid w:val="00B9271D"/>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B9271D"/>
    <w:rPr>
      <w:sz w:val="18"/>
      <w:szCs w:val="18"/>
    </w:rPr>
  </w:style>
  <w:style w:type="paragraph" w:styleId="TOC1">
    <w:name w:val="toc 1"/>
    <w:basedOn w:val="a"/>
    <w:next w:val="a"/>
    <w:uiPriority w:val="39"/>
    <w:unhideWhenUsed/>
    <w:qFormat/>
    <w:rsid w:val="00B9271D"/>
    <w:pPr>
      <w:tabs>
        <w:tab w:val="right" w:leader="dot" w:pos="8789"/>
      </w:tabs>
      <w:ind w:firstLineChars="0" w:firstLine="0"/>
      <w:jc w:val="left"/>
      <w:outlineLvl w:val="0"/>
    </w:pPr>
  </w:style>
  <w:style w:type="paragraph" w:styleId="TOC2">
    <w:name w:val="toc 2"/>
    <w:basedOn w:val="a"/>
    <w:next w:val="a"/>
    <w:uiPriority w:val="39"/>
    <w:unhideWhenUsed/>
    <w:qFormat/>
    <w:rsid w:val="00B9271D"/>
    <w:pPr>
      <w:tabs>
        <w:tab w:val="right" w:leader="dot" w:pos="8777"/>
      </w:tabs>
      <w:ind w:firstLine="480"/>
      <w:jc w:val="left"/>
      <w:outlineLvl w:val="1"/>
    </w:pPr>
  </w:style>
  <w:style w:type="table" w:styleId="a7">
    <w:name w:val="Table Grid"/>
    <w:basedOn w:val="a1"/>
    <w:qFormat/>
    <w:rsid w:val="00B9271D"/>
    <w:rPr>
      <w:rFonts w:ascii="Times New Roman" w:eastAsia="宋体"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8">
    <w:name w:val="Hyperlink"/>
    <w:basedOn w:val="a0"/>
    <w:uiPriority w:val="99"/>
    <w:unhideWhenUsed/>
    <w:qFormat/>
    <w:rsid w:val="00B9271D"/>
    <w:rPr>
      <w:color w:val="0563C1" w:themeColor="hyperlink"/>
      <w:u w:val="single"/>
    </w:rPr>
  </w:style>
  <w:style w:type="paragraph" w:styleId="a9">
    <w:name w:val="List Paragraph"/>
    <w:basedOn w:val="a"/>
    <w:uiPriority w:val="34"/>
    <w:qFormat/>
    <w:rsid w:val="00B9271D"/>
    <w:pPr>
      <w:ind w:firstLine="420"/>
    </w:pPr>
  </w:style>
  <w:style w:type="paragraph" w:styleId="aa">
    <w:name w:val="Normal (Web)"/>
    <w:basedOn w:val="a"/>
    <w:uiPriority w:val="99"/>
    <w:semiHidden/>
    <w:unhideWhenUsed/>
    <w:rsid w:val="00F42A27"/>
    <w:pPr>
      <w:widowControl/>
      <w:spacing w:before="100" w:beforeAutospacing="1" w:after="100" w:afterAutospacing="1" w:line="240" w:lineRule="auto"/>
      <w:ind w:firstLineChars="0" w:firstLine="0"/>
      <w:jc w:val="left"/>
    </w:pPr>
    <w:rPr>
      <w:rFonts w:ascii="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6789">
      <w:bodyDiv w:val="1"/>
      <w:marLeft w:val="0"/>
      <w:marRight w:val="0"/>
      <w:marTop w:val="0"/>
      <w:marBottom w:val="0"/>
      <w:divBdr>
        <w:top w:val="none" w:sz="0" w:space="0" w:color="auto"/>
        <w:left w:val="none" w:sz="0" w:space="0" w:color="auto"/>
        <w:bottom w:val="none" w:sz="0" w:space="0" w:color="auto"/>
        <w:right w:val="none" w:sz="0" w:space="0" w:color="auto"/>
      </w:divBdr>
    </w:div>
    <w:div w:id="155149292">
      <w:bodyDiv w:val="1"/>
      <w:marLeft w:val="0"/>
      <w:marRight w:val="0"/>
      <w:marTop w:val="0"/>
      <w:marBottom w:val="0"/>
      <w:divBdr>
        <w:top w:val="none" w:sz="0" w:space="0" w:color="auto"/>
        <w:left w:val="none" w:sz="0" w:space="0" w:color="auto"/>
        <w:bottom w:val="none" w:sz="0" w:space="0" w:color="auto"/>
        <w:right w:val="none" w:sz="0" w:space="0" w:color="auto"/>
      </w:divBdr>
    </w:div>
    <w:div w:id="291061280">
      <w:bodyDiv w:val="1"/>
      <w:marLeft w:val="0"/>
      <w:marRight w:val="0"/>
      <w:marTop w:val="0"/>
      <w:marBottom w:val="0"/>
      <w:divBdr>
        <w:top w:val="none" w:sz="0" w:space="0" w:color="auto"/>
        <w:left w:val="none" w:sz="0" w:space="0" w:color="auto"/>
        <w:bottom w:val="none" w:sz="0" w:space="0" w:color="auto"/>
        <w:right w:val="none" w:sz="0" w:space="0" w:color="auto"/>
      </w:divBdr>
    </w:div>
    <w:div w:id="355351318">
      <w:bodyDiv w:val="1"/>
      <w:marLeft w:val="0"/>
      <w:marRight w:val="0"/>
      <w:marTop w:val="0"/>
      <w:marBottom w:val="0"/>
      <w:divBdr>
        <w:top w:val="none" w:sz="0" w:space="0" w:color="auto"/>
        <w:left w:val="none" w:sz="0" w:space="0" w:color="auto"/>
        <w:bottom w:val="none" w:sz="0" w:space="0" w:color="auto"/>
        <w:right w:val="none" w:sz="0" w:space="0" w:color="auto"/>
      </w:divBdr>
    </w:div>
    <w:div w:id="543634990">
      <w:bodyDiv w:val="1"/>
      <w:marLeft w:val="0"/>
      <w:marRight w:val="0"/>
      <w:marTop w:val="0"/>
      <w:marBottom w:val="0"/>
      <w:divBdr>
        <w:top w:val="none" w:sz="0" w:space="0" w:color="auto"/>
        <w:left w:val="none" w:sz="0" w:space="0" w:color="auto"/>
        <w:bottom w:val="none" w:sz="0" w:space="0" w:color="auto"/>
        <w:right w:val="none" w:sz="0" w:space="0" w:color="auto"/>
      </w:divBdr>
    </w:div>
    <w:div w:id="1261374363">
      <w:bodyDiv w:val="1"/>
      <w:marLeft w:val="0"/>
      <w:marRight w:val="0"/>
      <w:marTop w:val="0"/>
      <w:marBottom w:val="0"/>
      <w:divBdr>
        <w:top w:val="none" w:sz="0" w:space="0" w:color="auto"/>
        <w:left w:val="none" w:sz="0" w:space="0" w:color="auto"/>
        <w:bottom w:val="none" w:sz="0" w:space="0" w:color="auto"/>
        <w:right w:val="none" w:sz="0" w:space="0" w:color="auto"/>
      </w:divBdr>
    </w:div>
    <w:div w:id="1516378542">
      <w:bodyDiv w:val="1"/>
      <w:marLeft w:val="0"/>
      <w:marRight w:val="0"/>
      <w:marTop w:val="0"/>
      <w:marBottom w:val="0"/>
      <w:divBdr>
        <w:top w:val="none" w:sz="0" w:space="0" w:color="auto"/>
        <w:left w:val="none" w:sz="0" w:space="0" w:color="auto"/>
        <w:bottom w:val="none" w:sz="0" w:space="0" w:color="auto"/>
        <w:right w:val="none" w:sz="0" w:space="0" w:color="auto"/>
      </w:divBdr>
    </w:div>
    <w:div w:id="15224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9E411-D5E8-4DBF-88FF-D18BE7448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11</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fenglong zhao</dc:creator>
  <cp:keywords/>
  <dc:description/>
  <cp:lastModifiedBy>季豪 许</cp:lastModifiedBy>
  <cp:revision>12</cp:revision>
  <dcterms:created xsi:type="dcterms:W3CDTF">2023-09-03T02:28:00Z</dcterms:created>
  <dcterms:modified xsi:type="dcterms:W3CDTF">2023-10-08T12:30:00Z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2023-09-30T10:57:58Z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f9c02664-d360-4214-8e69-d10fb9ef7f68</vt:lpwstr>
  </property>
  <property fmtid="{D5CDD505-2E9C-101B-9397-08002B2CF9AE}" pid="7" name="MSIP_Label_defa4170-0d19-0005-0004-bc88714345d2_ActionId">
    <vt:lpwstr>4eb4c18d-e576-47e6-a654-688233f6ae03</vt:lpwstr>
  </property>
  <property fmtid="{D5CDD505-2E9C-101B-9397-08002B2CF9AE}" pid="8" name="MSIP_Label_defa4170-0d19-0005-0004-bc88714345d2_ContentBits">
    <vt:lpwstr>0</vt:lpwstr>
  </property>
</Properties>
</file>